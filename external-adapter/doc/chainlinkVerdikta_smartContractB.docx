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0291" w14:textId="77777777" w:rsidR="00D57A21" w:rsidRDefault="00D57A21" w:rsidP="006A4EF6">
      <w:pPr>
        <w:jc w:val="center"/>
        <w:rPr>
          <w:rFonts w:cstheme="minorHAnsi"/>
          <w:b/>
          <w:bCs/>
        </w:rPr>
      </w:pPr>
    </w:p>
    <w:p w14:paraId="5907F947" w14:textId="01580576" w:rsidR="00DB2D01" w:rsidRPr="009C7275" w:rsidRDefault="00A2442A" w:rsidP="006A4EF6">
      <w:pPr>
        <w:jc w:val="center"/>
        <w:rPr>
          <w:rFonts w:cstheme="minorHAnsi"/>
          <w:b/>
          <w:bCs/>
          <w:sz w:val="28"/>
          <w:szCs w:val="28"/>
        </w:rPr>
      </w:pPr>
      <w:proofErr w:type="spellStart"/>
      <w:r>
        <w:rPr>
          <w:rFonts w:cstheme="minorHAnsi"/>
          <w:b/>
          <w:bCs/>
          <w:sz w:val="28"/>
          <w:szCs w:val="28"/>
        </w:rPr>
        <w:t>Chainlink</w:t>
      </w:r>
      <w:proofErr w:type="spellEnd"/>
      <w:r>
        <w:rPr>
          <w:rFonts w:cstheme="minorHAnsi"/>
          <w:b/>
          <w:bCs/>
          <w:sz w:val="28"/>
          <w:szCs w:val="28"/>
        </w:rPr>
        <w:t xml:space="preserve"> </w:t>
      </w:r>
      <w:proofErr w:type="spellStart"/>
      <w:r>
        <w:rPr>
          <w:rFonts w:cstheme="minorHAnsi"/>
          <w:b/>
          <w:bCs/>
          <w:sz w:val="28"/>
          <w:szCs w:val="28"/>
        </w:rPr>
        <w:t>Verdikta</w:t>
      </w:r>
      <w:proofErr w:type="spellEnd"/>
      <w:r w:rsidR="00C90BE1">
        <w:rPr>
          <w:rFonts w:cstheme="minorHAnsi"/>
          <w:b/>
          <w:bCs/>
          <w:sz w:val="28"/>
          <w:szCs w:val="28"/>
        </w:rPr>
        <w:t xml:space="preserve"> </w:t>
      </w:r>
      <w:r w:rsidR="00603DC4">
        <w:rPr>
          <w:rFonts w:cstheme="minorHAnsi"/>
          <w:b/>
          <w:bCs/>
          <w:sz w:val="28"/>
          <w:szCs w:val="28"/>
        </w:rPr>
        <w:t>– Smart Contract</w:t>
      </w:r>
    </w:p>
    <w:p w14:paraId="17648AAC" w14:textId="77777777" w:rsidR="000C45E8" w:rsidRDefault="000C45E8" w:rsidP="000C45E8">
      <w:pPr>
        <w:jc w:val="center"/>
        <w:rPr>
          <w:rFonts w:cstheme="minorHAnsi"/>
        </w:rPr>
      </w:pPr>
      <w:r>
        <w:rPr>
          <w:rFonts w:cstheme="minorHAnsi"/>
        </w:rPr>
        <w:t>DRAFT</w:t>
      </w:r>
    </w:p>
    <w:p w14:paraId="1F24DE40" w14:textId="0257AF11" w:rsidR="00D57A21" w:rsidRDefault="002C1B8B" w:rsidP="000C45E8">
      <w:pPr>
        <w:jc w:val="center"/>
        <w:rPr>
          <w:rFonts w:cstheme="minorHAnsi"/>
        </w:rPr>
      </w:pPr>
      <w:r>
        <w:rPr>
          <w:rFonts w:cstheme="minorHAnsi"/>
        </w:rPr>
        <w:t>10/</w:t>
      </w:r>
      <w:r w:rsidR="00CE09CA">
        <w:rPr>
          <w:rFonts w:cstheme="minorHAnsi"/>
        </w:rPr>
        <w:t>15</w:t>
      </w:r>
      <w:r w:rsidR="000C45E8">
        <w:rPr>
          <w:rFonts w:cstheme="minorHAnsi"/>
        </w:rPr>
        <w:t>/2024</w:t>
      </w:r>
    </w:p>
    <w:p w14:paraId="6EF9B336" w14:textId="77777777" w:rsidR="00790F84" w:rsidRDefault="00790F84" w:rsidP="00DB2D01">
      <w:pPr>
        <w:rPr>
          <w:rFonts w:cstheme="minorHAnsi"/>
        </w:rPr>
      </w:pPr>
    </w:p>
    <w:p w14:paraId="4844B738" w14:textId="77777777" w:rsidR="00603DC4" w:rsidRDefault="00603DC4" w:rsidP="00DB2D01">
      <w:pPr>
        <w:rPr>
          <w:rFonts w:cstheme="minorHAnsi"/>
        </w:rPr>
      </w:pPr>
    </w:p>
    <w:p w14:paraId="1D753613" w14:textId="09EC0961" w:rsidR="00603DC4" w:rsidRPr="0063215E" w:rsidRDefault="00603DC4" w:rsidP="00DB2D01">
      <w:pPr>
        <w:rPr>
          <w:rFonts w:cstheme="minorHAnsi"/>
          <w:b/>
          <w:bCs/>
        </w:rPr>
      </w:pPr>
      <w:r w:rsidRPr="0063215E">
        <w:rPr>
          <w:rFonts w:cstheme="minorHAnsi"/>
          <w:b/>
          <w:bCs/>
        </w:rPr>
        <w:t>Introduction</w:t>
      </w:r>
    </w:p>
    <w:p w14:paraId="4617B6AF" w14:textId="0BC468E9" w:rsidR="00603DC4" w:rsidRDefault="00603DC4" w:rsidP="00DB2D01">
      <w:pPr>
        <w:rPr>
          <w:rFonts w:cstheme="minorHAnsi"/>
        </w:rPr>
      </w:pPr>
      <w:r>
        <w:rPr>
          <w:rFonts w:cstheme="minorHAnsi"/>
        </w:rPr>
        <w:t xml:space="preserve">This is a project to use an oracle service implemented using </w:t>
      </w:r>
      <w:proofErr w:type="spellStart"/>
      <w:r w:rsidR="001204F7">
        <w:rPr>
          <w:rFonts w:cstheme="minorHAnsi"/>
        </w:rPr>
        <w:t>C</w:t>
      </w:r>
      <w:r>
        <w:rPr>
          <w:rFonts w:cstheme="minorHAnsi"/>
        </w:rPr>
        <w:t>hainlink</w:t>
      </w:r>
      <w:proofErr w:type="spellEnd"/>
      <w:r>
        <w:rPr>
          <w:rFonts w:cstheme="minorHAnsi"/>
        </w:rPr>
        <w:t xml:space="preserve"> to allow trustless resolution of disputes with artificial intelligence (AI). It will allow two entities, A and B, say, to enter into an agreement where entity A performs work for B with specified terms, with automatic resolution of the problem of A performing the work and B not paying for </w:t>
      </w:r>
      <w:r w:rsidR="002656D5">
        <w:rPr>
          <w:rFonts w:cstheme="minorHAnsi"/>
        </w:rPr>
        <w:t>it</w:t>
      </w:r>
      <w:r>
        <w:rPr>
          <w:rFonts w:cstheme="minorHAnsi"/>
        </w:rPr>
        <w:t>.</w:t>
      </w:r>
    </w:p>
    <w:p w14:paraId="42112381" w14:textId="5D1CD2FD" w:rsidR="002656D5" w:rsidRDefault="00CE09CA" w:rsidP="00DB2D01">
      <w:pPr>
        <w:rPr>
          <w:rFonts w:cstheme="minorHAnsi"/>
        </w:rPr>
      </w:pPr>
      <w:r>
        <w:rPr>
          <w:rFonts w:cstheme="minorHAnsi"/>
        </w:rPr>
        <w:t xml:space="preserve">Along with the creation of a contract document with a registered CID, the </w:t>
      </w:r>
      <w:r w:rsidR="002656D5">
        <w:rPr>
          <w:rFonts w:cstheme="minorHAnsi"/>
        </w:rPr>
        <w:t>system will require Entity A to post Escrow A and Entity B to post Escrow B.</w:t>
      </w:r>
      <w:r w:rsidR="00EA621E">
        <w:rPr>
          <w:rFonts w:cstheme="minorHAnsi"/>
        </w:rPr>
        <w:t xml:space="preserve"> Escrow can be either Ether or an ERC-20 token.</w:t>
      </w:r>
      <w:r w:rsidR="002656D5">
        <w:rPr>
          <w:rFonts w:cstheme="minorHAnsi"/>
        </w:rPr>
        <w:t xml:space="preserve"> After an agreed-to amount of time, the two escrows (or whatever remains</w:t>
      </w:r>
      <w:r w:rsidR="00EA621E">
        <w:rPr>
          <w:rFonts w:cstheme="minorHAnsi"/>
        </w:rPr>
        <w:t xml:space="preserve"> of them</w:t>
      </w:r>
      <w:r w:rsidR="002656D5">
        <w:rPr>
          <w:rFonts w:cstheme="minorHAnsi"/>
        </w:rPr>
        <w:t xml:space="preserve">) will be refunded to the original poster if no action is taken. If A and B agree, </w:t>
      </w:r>
      <w:r w:rsidR="00384885">
        <w:rPr>
          <w:rFonts w:cstheme="minorHAnsi"/>
        </w:rPr>
        <w:t xml:space="preserve">arbitrary amounts from </w:t>
      </w:r>
      <w:r w:rsidR="002656D5">
        <w:rPr>
          <w:rFonts w:cstheme="minorHAnsi"/>
        </w:rPr>
        <w:t>Escrow A and Escrow B can be paid at any time to arbitrary addresses.</w:t>
      </w:r>
      <w:r w:rsidR="00384885">
        <w:rPr>
          <w:rFonts w:cstheme="minorHAnsi"/>
        </w:rPr>
        <w:t xml:space="preserve"> At any time, A can submit evidence of completion of the project through a convenient user interface that places the case—text, which may include hyperlinks and references to blockchain transactions, and photos—in a zip file on IPFS and this is reviewed by an oracle service that returns a score for likelihood of </w:t>
      </w:r>
      <w:del w:id="0" w:author="Neil Tardella" w:date="2024-10-28T16:29:00Z" w16du:dateUtc="2024-10-28T20:29:00Z">
        <w:r w:rsidR="00384885" w:rsidDel="00C217CD">
          <w:rPr>
            <w:rFonts w:cstheme="minorHAnsi"/>
          </w:rPr>
          <w:delText xml:space="preserve">complete </w:delText>
        </w:r>
      </w:del>
      <w:r w:rsidR="00384885">
        <w:rPr>
          <w:rFonts w:cstheme="minorHAnsi"/>
        </w:rPr>
        <w:t>completion. If this score exceeds a pre-set score, Threshold 1, then escrow B is paid immediately to person A. If the score is below a pre-set score, Threshold 2, then entity B can submit an IPFS-enabled case for cheating. If the AI-generated score for this exceeds a pre-set score, Threshold 3, then escrow A and escrow B are paid to entity B.</w:t>
      </w:r>
    </w:p>
    <w:p w14:paraId="41FCAA73" w14:textId="526A7E8C" w:rsidR="0063215E" w:rsidRPr="0063215E" w:rsidRDefault="0063215E" w:rsidP="00DB2D01">
      <w:pPr>
        <w:rPr>
          <w:rFonts w:cstheme="minorHAnsi"/>
          <w:b/>
          <w:bCs/>
        </w:rPr>
      </w:pPr>
      <w:r w:rsidRPr="0063215E">
        <w:rPr>
          <w:rFonts w:cstheme="minorHAnsi"/>
          <w:b/>
          <w:bCs/>
        </w:rPr>
        <w:t>Role of the Smart Contract</w:t>
      </w:r>
    </w:p>
    <w:p w14:paraId="326E9CE9" w14:textId="1F72FC35" w:rsidR="00603DC4" w:rsidRDefault="0063215E" w:rsidP="00DB2D01">
      <w:pPr>
        <w:rPr>
          <w:rFonts w:cstheme="minorHAnsi"/>
        </w:rPr>
      </w:pPr>
      <w:r>
        <w:rPr>
          <w:rFonts w:cstheme="minorHAnsi"/>
        </w:rPr>
        <w:t>This smart contract will allow a separate</w:t>
      </w:r>
      <w:r w:rsidR="00EA621E">
        <w:rPr>
          <w:rFonts w:cstheme="minorHAnsi"/>
        </w:rPr>
        <w:t xml:space="preserve">ly </w:t>
      </w:r>
      <w:r w:rsidR="00832BDB">
        <w:rPr>
          <w:rFonts w:cstheme="minorHAnsi"/>
        </w:rPr>
        <w:t>designed</w:t>
      </w:r>
      <w:r w:rsidR="00EA621E">
        <w:rPr>
          <w:rFonts w:cstheme="minorHAnsi"/>
        </w:rPr>
        <w:t xml:space="preserve"> and built</w:t>
      </w:r>
      <w:r>
        <w:rPr>
          <w:rFonts w:cstheme="minorHAnsi"/>
        </w:rPr>
        <w:t xml:space="preserve"> user interface to communicate with it to do the following:</w:t>
      </w:r>
    </w:p>
    <w:p w14:paraId="3DD16186" w14:textId="745370F5" w:rsidR="0063215E" w:rsidRDefault="0063215E" w:rsidP="0063215E">
      <w:pPr>
        <w:pStyle w:val="ListParagraph"/>
        <w:numPr>
          <w:ilvl w:val="0"/>
          <w:numId w:val="9"/>
        </w:numPr>
        <w:rPr>
          <w:rFonts w:cstheme="minorHAnsi"/>
        </w:rPr>
      </w:pPr>
      <w:r>
        <w:rPr>
          <w:rFonts w:cstheme="minorHAnsi"/>
        </w:rPr>
        <w:t>Two participants, A and B, will be able to post escrow and tie it to a contractual agreement for A to do provable work for B. The contract will define a duration for the contract (after which funds are automatically returned) and thresholds for adjudicating disputes using an AI judge. It can be assumed that A and B will have Ethereum wallets, such as MetaMask or Ledger.</w:t>
      </w:r>
    </w:p>
    <w:p w14:paraId="7CFD7CD1" w14:textId="784444B3" w:rsidR="0063215E" w:rsidRDefault="0043473F" w:rsidP="0063215E">
      <w:pPr>
        <w:pStyle w:val="ListParagraph"/>
        <w:numPr>
          <w:ilvl w:val="0"/>
          <w:numId w:val="9"/>
        </w:numPr>
        <w:rPr>
          <w:rFonts w:cstheme="minorHAnsi"/>
        </w:rPr>
      </w:pPr>
      <w:r>
        <w:rPr>
          <w:rFonts w:cstheme="minorHAnsi"/>
        </w:rPr>
        <w:t>It should allow A and B to agree to distribute the funds arbitrarily.</w:t>
      </w:r>
    </w:p>
    <w:p w14:paraId="6F84CD02" w14:textId="65545654" w:rsidR="0043473F" w:rsidRDefault="0043473F" w:rsidP="0063215E">
      <w:pPr>
        <w:pStyle w:val="ListParagraph"/>
        <w:numPr>
          <w:ilvl w:val="0"/>
          <w:numId w:val="9"/>
        </w:numPr>
        <w:rPr>
          <w:rFonts w:cstheme="minorHAnsi"/>
        </w:rPr>
      </w:pPr>
      <w:r>
        <w:rPr>
          <w:rFonts w:cstheme="minorHAnsi"/>
        </w:rPr>
        <w:t>It should allow A to enter a dispute by providing proof (such as by giving the actual software, photographs, or artwork) of doing the work described in the contract. If this is compelling to the AI judge, all escrow funds will be paid to A.</w:t>
      </w:r>
    </w:p>
    <w:p w14:paraId="049B7036" w14:textId="792B31BB" w:rsidR="0043473F" w:rsidRDefault="0043473F" w:rsidP="0063215E">
      <w:pPr>
        <w:pStyle w:val="ListParagraph"/>
        <w:numPr>
          <w:ilvl w:val="0"/>
          <w:numId w:val="9"/>
        </w:numPr>
        <w:rPr>
          <w:rFonts w:cstheme="minorHAnsi"/>
        </w:rPr>
      </w:pPr>
      <w:r>
        <w:rPr>
          <w:rFonts w:cstheme="minorHAnsi"/>
        </w:rPr>
        <w:t>Should A fail in a dispute, it should allow B to provide proof of fraud and if successful in convincing the AI judge, all escrow funds will be paid to B.</w:t>
      </w:r>
    </w:p>
    <w:p w14:paraId="625DFD30" w14:textId="770534FA" w:rsidR="0006134E" w:rsidRPr="0006134E" w:rsidRDefault="0006134E" w:rsidP="0006134E">
      <w:pPr>
        <w:rPr>
          <w:rFonts w:cstheme="minorHAnsi"/>
        </w:rPr>
      </w:pPr>
      <w:r>
        <w:rPr>
          <w:rFonts w:cstheme="minorHAnsi"/>
        </w:rPr>
        <w:t>Escrow amounts may be either native Ether or an ERC-20 token, such as a stablecoin.</w:t>
      </w:r>
    </w:p>
    <w:p w14:paraId="3F2E0D01" w14:textId="202F22AB" w:rsidR="001F1D1A" w:rsidRPr="001F1D1A" w:rsidRDefault="001F1D1A" w:rsidP="001F1D1A">
      <w:pPr>
        <w:rPr>
          <w:rFonts w:cstheme="minorHAnsi"/>
          <w:b/>
          <w:bCs/>
        </w:rPr>
      </w:pPr>
      <w:r w:rsidRPr="001F1D1A">
        <w:rPr>
          <w:rFonts w:cstheme="minorHAnsi"/>
          <w:b/>
          <w:bCs/>
        </w:rPr>
        <w:t>Interfaces</w:t>
      </w:r>
    </w:p>
    <w:p w14:paraId="54AFF64A" w14:textId="701FCD64" w:rsidR="00A2442A" w:rsidRDefault="009F0B0E" w:rsidP="00DB2D01">
      <w:pPr>
        <w:rPr>
          <w:rFonts w:cstheme="minorHAnsi"/>
        </w:rPr>
      </w:pPr>
      <w:r>
        <w:rPr>
          <w:rFonts w:cstheme="minorHAnsi"/>
        </w:rPr>
        <w:lastRenderedPageBreak/>
        <w:t>T</w:t>
      </w:r>
      <w:r w:rsidR="00603DC4">
        <w:rPr>
          <w:rFonts w:cstheme="minorHAnsi"/>
        </w:rPr>
        <w:t>he Smart Contract. It has the following</w:t>
      </w:r>
      <w:r>
        <w:rPr>
          <w:rFonts w:cstheme="minorHAnsi"/>
        </w:rPr>
        <w:t xml:space="preserve"> general</w:t>
      </w:r>
      <w:r w:rsidR="00603DC4">
        <w:rPr>
          <w:rFonts w:cstheme="minorHAnsi"/>
        </w:rPr>
        <w:t xml:space="preserve"> interfaces:</w:t>
      </w:r>
    </w:p>
    <w:p w14:paraId="11F7594A" w14:textId="455EA229" w:rsidR="00CD5F3A" w:rsidRPr="001F1D1A" w:rsidRDefault="00CD5F3A" w:rsidP="00CD5F3A">
      <w:pPr>
        <w:pStyle w:val="NormalWeb"/>
        <w:rPr>
          <w:rFonts w:asciiTheme="minorHAnsi" w:hAnsiTheme="minorHAnsi" w:cstheme="minorHAnsi"/>
          <w:i/>
          <w:iCs/>
          <w:sz w:val="22"/>
          <w:szCs w:val="22"/>
        </w:rPr>
      </w:pPr>
      <w:r w:rsidRPr="001F1D1A">
        <w:rPr>
          <w:rFonts w:asciiTheme="minorHAnsi" w:hAnsiTheme="minorHAnsi" w:cstheme="minorHAnsi"/>
          <w:i/>
          <w:iCs/>
          <w:sz w:val="22"/>
          <w:szCs w:val="22"/>
        </w:rPr>
        <w:t xml:space="preserve">Interface </w:t>
      </w:r>
      <w:r w:rsidR="00603DC4" w:rsidRPr="001F1D1A">
        <w:rPr>
          <w:rFonts w:asciiTheme="minorHAnsi" w:hAnsiTheme="minorHAnsi" w:cstheme="minorHAnsi"/>
          <w:i/>
          <w:iCs/>
          <w:sz w:val="22"/>
          <w:szCs w:val="22"/>
        </w:rPr>
        <w:t xml:space="preserve">with </w:t>
      </w:r>
      <w:proofErr w:type="spellStart"/>
      <w:r w:rsidR="00603DC4" w:rsidRPr="001F1D1A">
        <w:rPr>
          <w:rFonts w:asciiTheme="minorHAnsi" w:hAnsiTheme="minorHAnsi" w:cstheme="minorHAnsi"/>
          <w:i/>
          <w:iCs/>
          <w:sz w:val="22"/>
          <w:szCs w:val="22"/>
        </w:rPr>
        <w:t>Chainlink</w:t>
      </w:r>
      <w:proofErr w:type="spellEnd"/>
      <w:r w:rsidR="00603DC4" w:rsidRPr="001F1D1A">
        <w:rPr>
          <w:rFonts w:asciiTheme="minorHAnsi" w:hAnsiTheme="minorHAnsi" w:cstheme="minorHAnsi"/>
          <w:i/>
          <w:iCs/>
          <w:sz w:val="22"/>
          <w:szCs w:val="22"/>
        </w:rPr>
        <w:t xml:space="preserve"> Node</w:t>
      </w:r>
    </w:p>
    <w:p w14:paraId="0EE6F17F" w14:textId="65299462" w:rsidR="00CD72A0" w:rsidRDefault="00056BEE" w:rsidP="00CD5F3A">
      <w:pPr>
        <w:pStyle w:val="NormalWeb"/>
        <w:rPr>
          <w:rFonts w:asciiTheme="minorHAnsi" w:hAnsiTheme="minorHAnsi" w:cstheme="minorHAnsi"/>
          <w:sz w:val="22"/>
          <w:szCs w:val="22"/>
        </w:rPr>
      </w:pPr>
      <w:r>
        <w:rPr>
          <w:rFonts w:asciiTheme="minorHAnsi" w:hAnsiTheme="minorHAnsi" w:cstheme="minorHAnsi"/>
          <w:sz w:val="22"/>
          <w:szCs w:val="22"/>
        </w:rPr>
        <w:t>The i</w:t>
      </w:r>
      <w:r w:rsidR="00CD5F3A">
        <w:rPr>
          <w:rFonts w:asciiTheme="minorHAnsi" w:hAnsiTheme="minorHAnsi" w:cstheme="minorHAnsi"/>
          <w:sz w:val="22"/>
          <w:szCs w:val="22"/>
        </w:rPr>
        <w:t xml:space="preserve">nterface between the </w:t>
      </w:r>
      <w:r w:rsidR="005C3AB0">
        <w:rPr>
          <w:rFonts w:asciiTheme="minorHAnsi" w:hAnsiTheme="minorHAnsi" w:cstheme="minorHAnsi"/>
          <w:sz w:val="22"/>
          <w:szCs w:val="22"/>
        </w:rPr>
        <w:t>S</w:t>
      </w:r>
      <w:r w:rsidR="00CD5F3A">
        <w:rPr>
          <w:rFonts w:asciiTheme="minorHAnsi" w:hAnsiTheme="minorHAnsi" w:cstheme="minorHAnsi"/>
          <w:sz w:val="22"/>
          <w:szCs w:val="22"/>
        </w:rPr>
        <w:t xml:space="preserve">mart </w:t>
      </w:r>
      <w:r w:rsidR="005C3AB0">
        <w:rPr>
          <w:rFonts w:asciiTheme="minorHAnsi" w:hAnsiTheme="minorHAnsi" w:cstheme="minorHAnsi"/>
          <w:sz w:val="22"/>
          <w:szCs w:val="22"/>
        </w:rPr>
        <w:t>C</w:t>
      </w:r>
      <w:r w:rsidR="00CD5F3A">
        <w:rPr>
          <w:rFonts w:asciiTheme="minorHAnsi" w:hAnsiTheme="minorHAnsi" w:cstheme="minorHAnsi"/>
          <w:sz w:val="22"/>
          <w:szCs w:val="22"/>
        </w:rPr>
        <w:t>ontract and</w:t>
      </w:r>
      <w:r w:rsidR="00875E89">
        <w:rPr>
          <w:rFonts w:asciiTheme="minorHAnsi" w:hAnsiTheme="minorHAnsi" w:cstheme="minorHAnsi"/>
          <w:sz w:val="22"/>
          <w:szCs w:val="22"/>
        </w:rPr>
        <w:t xml:space="preserve"> the</w:t>
      </w:r>
      <w:r w:rsidR="00CD5F3A">
        <w:rPr>
          <w:rFonts w:asciiTheme="minorHAnsi" w:hAnsiTheme="minorHAnsi" w:cstheme="minorHAnsi"/>
          <w:sz w:val="22"/>
          <w:szCs w:val="22"/>
        </w:rPr>
        <w:t xml:space="preserve"> </w:t>
      </w:r>
      <w:proofErr w:type="spellStart"/>
      <w:r w:rsidR="00CD5F3A">
        <w:rPr>
          <w:rFonts w:asciiTheme="minorHAnsi" w:hAnsiTheme="minorHAnsi" w:cstheme="minorHAnsi"/>
          <w:sz w:val="22"/>
          <w:szCs w:val="22"/>
        </w:rPr>
        <w:t>Chainlink</w:t>
      </w:r>
      <w:proofErr w:type="spellEnd"/>
      <w:r w:rsidR="00CD5F3A">
        <w:rPr>
          <w:rFonts w:asciiTheme="minorHAnsi" w:hAnsiTheme="minorHAnsi" w:cstheme="minorHAnsi"/>
          <w:sz w:val="22"/>
          <w:szCs w:val="22"/>
        </w:rPr>
        <w:t xml:space="preserve"> Node </w:t>
      </w:r>
      <w:r>
        <w:rPr>
          <w:rFonts w:asciiTheme="minorHAnsi" w:hAnsiTheme="minorHAnsi" w:cstheme="minorHAnsi"/>
          <w:sz w:val="22"/>
          <w:szCs w:val="22"/>
        </w:rPr>
        <w:t xml:space="preserve">that will evaluate the data posted to IPFS and return a score </w:t>
      </w:r>
      <w:r w:rsidR="00CD5F3A">
        <w:rPr>
          <w:rFonts w:asciiTheme="minorHAnsi" w:hAnsiTheme="minorHAnsi" w:cstheme="minorHAnsi"/>
          <w:sz w:val="22"/>
          <w:szCs w:val="22"/>
        </w:rPr>
        <w:t xml:space="preserve">will be defined by Ethereum and </w:t>
      </w:r>
      <w:proofErr w:type="spellStart"/>
      <w:r w:rsidR="00CD5F3A">
        <w:rPr>
          <w:rFonts w:asciiTheme="minorHAnsi" w:hAnsiTheme="minorHAnsi" w:cstheme="minorHAnsi"/>
          <w:sz w:val="22"/>
          <w:szCs w:val="22"/>
        </w:rPr>
        <w:t>Chainlink</w:t>
      </w:r>
      <w:proofErr w:type="spellEnd"/>
      <w:r w:rsidR="00CD5F3A">
        <w:rPr>
          <w:rFonts w:asciiTheme="minorHAnsi" w:hAnsiTheme="minorHAnsi" w:cstheme="minorHAnsi"/>
          <w:sz w:val="22"/>
          <w:szCs w:val="22"/>
        </w:rPr>
        <w:t xml:space="preserve"> requirements. </w:t>
      </w:r>
      <w:r w:rsidR="00064893">
        <w:rPr>
          <w:rFonts w:asciiTheme="minorHAnsi" w:hAnsiTheme="minorHAnsi" w:cstheme="minorHAnsi"/>
          <w:sz w:val="22"/>
          <w:szCs w:val="22"/>
        </w:rPr>
        <w:t>This communication will happen over the Ethereum blockchain.</w:t>
      </w:r>
      <w:r w:rsidR="005C3AB0">
        <w:rPr>
          <w:rFonts w:asciiTheme="minorHAnsi" w:hAnsiTheme="minorHAnsi" w:cstheme="minorHAnsi"/>
          <w:sz w:val="22"/>
          <w:szCs w:val="22"/>
        </w:rPr>
        <w:t xml:space="preserve"> </w:t>
      </w:r>
    </w:p>
    <w:p w14:paraId="592921C1" w14:textId="16BF7D7E" w:rsidR="00CD5F3A" w:rsidRDefault="005C3AB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A specialized smart contract affiliated with the </w:t>
      </w:r>
      <w:proofErr w:type="spellStart"/>
      <w:r w:rsidR="00CD72A0">
        <w:rPr>
          <w:rFonts w:asciiTheme="minorHAnsi" w:hAnsiTheme="minorHAnsi" w:cstheme="minorHAnsi"/>
          <w:sz w:val="22"/>
          <w:szCs w:val="22"/>
        </w:rPr>
        <w:t>Chainlink</w:t>
      </w:r>
      <w:proofErr w:type="spellEnd"/>
      <w:r>
        <w:rPr>
          <w:rFonts w:asciiTheme="minorHAnsi" w:hAnsiTheme="minorHAnsi" w:cstheme="minorHAnsi"/>
          <w:sz w:val="22"/>
          <w:szCs w:val="22"/>
        </w:rPr>
        <w:t xml:space="preserve"> </w:t>
      </w:r>
      <w:r w:rsidR="0003549C">
        <w:rPr>
          <w:rFonts w:asciiTheme="minorHAnsi" w:hAnsiTheme="minorHAnsi" w:cstheme="minorHAnsi"/>
          <w:sz w:val="22"/>
          <w:szCs w:val="22"/>
        </w:rPr>
        <w:t xml:space="preserve">Node </w:t>
      </w:r>
      <w:r>
        <w:rPr>
          <w:rFonts w:asciiTheme="minorHAnsi" w:hAnsiTheme="minorHAnsi" w:cstheme="minorHAnsi"/>
          <w:sz w:val="22"/>
          <w:szCs w:val="22"/>
        </w:rPr>
        <w:t>will be used for this purpose</w:t>
      </w:r>
      <w:r w:rsidR="00CD72A0">
        <w:rPr>
          <w:rFonts w:asciiTheme="minorHAnsi" w:hAnsiTheme="minorHAnsi" w:cstheme="minorHAnsi"/>
          <w:sz w:val="22"/>
          <w:szCs w:val="22"/>
        </w:rPr>
        <w:t xml:space="preserve">, called the </w:t>
      </w:r>
      <w:proofErr w:type="spellStart"/>
      <w:r w:rsidR="00CD72A0">
        <w:rPr>
          <w:rFonts w:asciiTheme="minorHAnsi" w:hAnsiTheme="minorHAnsi" w:cstheme="minorHAnsi"/>
          <w:sz w:val="22"/>
          <w:szCs w:val="22"/>
        </w:rPr>
        <w:t>Chainlink</w:t>
      </w:r>
      <w:proofErr w:type="spellEnd"/>
      <w:r w:rsidR="00CD72A0">
        <w:rPr>
          <w:rFonts w:asciiTheme="minorHAnsi" w:hAnsiTheme="minorHAnsi" w:cstheme="minorHAnsi"/>
          <w:sz w:val="22"/>
          <w:szCs w:val="22"/>
        </w:rPr>
        <w:t xml:space="preserve"> Node oracle contract</w:t>
      </w:r>
      <w:r>
        <w:rPr>
          <w:rFonts w:asciiTheme="minorHAnsi" w:hAnsiTheme="minorHAnsi" w:cstheme="minorHAnsi"/>
          <w:sz w:val="22"/>
          <w:szCs w:val="22"/>
        </w:rPr>
        <w:t xml:space="preserve">. This smart contract is a standard contract available to support fielding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nodes (</w:t>
      </w:r>
      <w:proofErr w:type="spellStart"/>
      <w:r>
        <w:rPr>
          <w:rFonts w:asciiTheme="minorHAnsi" w:hAnsiTheme="minorHAnsi" w:cstheme="minorHAnsi"/>
          <w:sz w:val="22"/>
          <w:szCs w:val="22"/>
        </w:rPr>
        <w:t>Oracle.sol</w:t>
      </w:r>
      <w:proofErr w:type="spellEnd"/>
      <w:r>
        <w:rPr>
          <w:rFonts w:asciiTheme="minorHAnsi" w:hAnsiTheme="minorHAnsi" w:cstheme="minorHAnsi"/>
          <w:sz w:val="22"/>
          <w:szCs w:val="22"/>
        </w:rPr>
        <w:t>).</w:t>
      </w:r>
      <w:r w:rsidR="00CD72A0">
        <w:rPr>
          <w:rFonts w:asciiTheme="minorHAnsi" w:hAnsiTheme="minorHAnsi" w:cstheme="minorHAnsi"/>
          <w:sz w:val="22"/>
          <w:szCs w:val="22"/>
        </w:rPr>
        <w:t xml:space="preserve"> This contract will have an address, called the oracle contract address, that any smart contract calling it will need to know.</w:t>
      </w:r>
    </w:p>
    <w:p w14:paraId="3FD751FF" w14:textId="360340E5" w:rsidR="00CD72A0" w:rsidRDefault="00CD72A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The input from the Smart Contract to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will include the following information: 1) a CID for the data, the oracle contract address,</w:t>
      </w:r>
      <w:r w:rsidR="00263C03">
        <w:rPr>
          <w:rFonts w:asciiTheme="minorHAnsi" w:hAnsiTheme="minorHAnsi" w:cstheme="minorHAnsi"/>
          <w:sz w:val="22"/>
          <w:szCs w:val="22"/>
        </w:rPr>
        <w:t xml:space="preserve"> the calling contract address,</w:t>
      </w:r>
      <w:r>
        <w:rPr>
          <w:rFonts w:asciiTheme="minorHAnsi" w:hAnsiTheme="minorHAnsi" w:cstheme="minorHAnsi"/>
          <w:sz w:val="22"/>
          <w:szCs w:val="22"/>
        </w:rPr>
        <w:t xml:space="preserve"> the </w:t>
      </w:r>
      <w:proofErr w:type="spellStart"/>
      <w:r w:rsidR="00263C03">
        <w:rPr>
          <w:rFonts w:asciiTheme="minorHAnsi" w:hAnsiTheme="minorHAnsi" w:cstheme="minorHAnsi"/>
          <w:sz w:val="22"/>
          <w:szCs w:val="22"/>
        </w:rPr>
        <w:t>C</w:t>
      </w:r>
      <w:r>
        <w:rPr>
          <w:rFonts w:asciiTheme="minorHAnsi" w:hAnsiTheme="minorHAnsi" w:cstheme="minorHAnsi"/>
          <w:sz w:val="22"/>
          <w:szCs w:val="22"/>
        </w:rPr>
        <w:t>hainlink</w:t>
      </w:r>
      <w:proofErr w:type="spellEnd"/>
      <w:r w:rsidR="00263C03">
        <w:rPr>
          <w:rFonts w:asciiTheme="minorHAnsi" w:hAnsiTheme="minorHAnsi" w:cstheme="minorHAnsi"/>
          <w:sz w:val="22"/>
          <w:szCs w:val="22"/>
        </w:rPr>
        <w:t xml:space="preserve"> job ID</w:t>
      </w:r>
      <w:r w:rsidR="001E06D8">
        <w:rPr>
          <w:rFonts w:asciiTheme="minorHAnsi" w:hAnsiTheme="minorHAnsi" w:cstheme="minorHAnsi"/>
          <w:sz w:val="22"/>
          <w:szCs w:val="22"/>
        </w:rPr>
        <w:t xml:space="preserve"> (a value specific to the AI request call on the </w:t>
      </w:r>
      <w:proofErr w:type="spellStart"/>
      <w:r w:rsidR="001E06D8">
        <w:rPr>
          <w:rFonts w:asciiTheme="minorHAnsi" w:hAnsiTheme="minorHAnsi" w:cstheme="minorHAnsi"/>
          <w:sz w:val="22"/>
          <w:szCs w:val="22"/>
        </w:rPr>
        <w:t>Chainlink</w:t>
      </w:r>
      <w:proofErr w:type="spellEnd"/>
      <w:r w:rsidR="001E06D8">
        <w:rPr>
          <w:rFonts w:asciiTheme="minorHAnsi" w:hAnsiTheme="minorHAnsi" w:cstheme="minorHAnsi"/>
          <w:sz w:val="22"/>
          <w:szCs w:val="22"/>
        </w:rPr>
        <w:t xml:space="preserve"> Node that persists over time)</w:t>
      </w:r>
      <w:r w:rsidR="00263C03">
        <w:rPr>
          <w:rFonts w:asciiTheme="minorHAnsi" w:hAnsiTheme="minorHAnsi" w:cstheme="minorHAnsi"/>
          <w:sz w:val="22"/>
          <w:szCs w:val="22"/>
        </w:rPr>
        <w:t>, and a fee.</w:t>
      </w:r>
      <w:r w:rsidR="00720575">
        <w:rPr>
          <w:rFonts w:asciiTheme="minorHAnsi" w:hAnsiTheme="minorHAnsi" w:cstheme="minorHAnsi"/>
          <w:sz w:val="22"/>
          <w:szCs w:val="22"/>
        </w:rPr>
        <w:t xml:space="preserve"> The returned information from the </w:t>
      </w:r>
      <w:proofErr w:type="spellStart"/>
      <w:r w:rsidR="00720575">
        <w:rPr>
          <w:rFonts w:asciiTheme="minorHAnsi" w:hAnsiTheme="minorHAnsi" w:cstheme="minorHAnsi"/>
          <w:sz w:val="22"/>
          <w:szCs w:val="22"/>
        </w:rPr>
        <w:t>Chainlink</w:t>
      </w:r>
      <w:proofErr w:type="spellEnd"/>
      <w:r w:rsidR="00720575">
        <w:rPr>
          <w:rFonts w:asciiTheme="minorHAnsi" w:hAnsiTheme="minorHAnsi" w:cstheme="minorHAnsi"/>
          <w:sz w:val="22"/>
          <w:szCs w:val="22"/>
        </w:rPr>
        <w:t xml:space="preserve"> Node to the Smart Contract will use a callback function contained in the calling Smart Contract. The retuned information will include a vector of integers and a CID corresponding to the textual reasons for the results</w:t>
      </w:r>
      <w:ins w:id="1" w:author="Neil Tardella" w:date="2024-10-28T16:32:00Z" w16du:dateUtc="2024-10-28T20:32:00Z">
        <w:r w:rsidR="00C217CD">
          <w:rPr>
            <w:rFonts w:asciiTheme="minorHAnsi" w:hAnsiTheme="minorHAnsi" w:cstheme="minorHAnsi"/>
            <w:sz w:val="22"/>
            <w:szCs w:val="22"/>
          </w:rPr>
          <w:t>.</w:t>
        </w:r>
      </w:ins>
    </w:p>
    <w:p w14:paraId="03D03C30" w14:textId="2394597A" w:rsidR="00FE17E7" w:rsidRDefault="00FE17E7" w:rsidP="00CD5F3A">
      <w:pPr>
        <w:pStyle w:val="NormalWeb"/>
        <w:rPr>
          <w:rFonts w:asciiTheme="minorHAnsi" w:hAnsiTheme="minorHAnsi" w:cstheme="minorHAnsi"/>
          <w:sz w:val="22"/>
          <w:szCs w:val="22"/>
        </w:rPr>
      </w:pPr>
      <w:r>
        <w:rPr>
          <w:rFonts w:asciiTheme="minorHAnsi" w:hAnsiTheme="minorHAnsi" w:cstheme="minorHAnsi"/>
          <w:sz w:val="22"/>
          <w:szCs w:val="22"/>
        </w:rPr>
        <w:t>Details</w:t>
      </w:r>
    </w:p>
    <w:p w14:paraId="6B8CCBE4" w14:textId="41A03EEF" w:rsidR="00FE17E7" w:rsidRDefault="00FE17E7"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Here is </w:t>
      </w:r>
      <w:r w:rsidR="00056BEE">
        <w:rPr>
          <w:rFonts w:asciiTheme="minorHAnsi" w:hAnsiTheme="minorHAnsi" w:cstheme="minorHAnsi"/>
          <w:sz w:val="22"/>
          <w:szCs w:val="22"/>
        </w:rPr>
        <w:t>an example</w:t>
      </w:r>
      <w:r w:rsidR="009F0B0E">
        <w:rPr>
          <w:rFonts w:asciiTheme="minorHAnsi" w:hAnsiTheme="minorHAnsi" w:cstheme="minorHAnsi"/>
          <w:sz w:val="22"/>
          <w:szCs w:val="22"/>
        </w:rPr>
        <w:t xml:space="preserve">—very </w:t>
      </w:r>
      <w:r w:rsidR="00056BEE">
        <w:rPr>
          <w:rFonts w:asciiTheme="minorHAnsi" w:hAnsiTheme="minorHAnsi" w:cstheme="minorHAnsi"/>
          <w:sz w:val="22"/>
          <w:szCs w:val="22"/>
        </w:rPr>
        <w:t>simple</w:t>
      </w:r>
      <w:r w:rsidR="009F0B0E">
        <w:rPr>
          <w:rFonts w:asciiTheme="minorHAnsi" w:hAnsiTheme="minorHAnsi" w:cstheme="minorHAnsi"/>
          <w:sz w:val="22"/>
          <w:szCs w:val="22"/>
        </w:rPr>
        <w:t>—</w:t>
      </w:r>
      <w:r>
        <w:rPr>
          <w:rFonts w:asciiTheme="minorHAnsi" w:hAnsiTheme="minorHAnsi" w:cstheme="minorHAnsi"/>
          <w:sz w:val="22"/>
          <w:szCs w:val="22"/>
        </w:rPr>
        <w:t xml:space="preserve">smart contract </w:t>
      </w:r>
      <w:r w:rsidR="00056BEE">
        <w:rPr>
          <w:rFonts w:asciiTheme="minorHAnsi" w:hAnsiTheme="minorHAnsi" w:cstheme="minorHAnsi"/>
          <w:sz w:val="22"/>
          <w:szCs w:val="22"/>
        </w:rPr>
        <w:t>that all it does is make a call</w:t>
      </w:r>
      <w:r>
        <w:rPr>
          <w:rFonts w:asciiTheme="minorHAnsi" w:hAnsiTheme="minorHAnsi" w:cstheme="minorHAnsi"/>
          <w:sz w:val="22"/>
          <w:szCs w:val="22"/>
        </w:rPr>
        <w:t xml:space="preserve"> to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w:t>
      </w:r>
    </w:p>
    <w:p w14:paraId="28F180F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SPDX-License-Identifier: MIT</w:t>
      </w:r>
    </w:p>
    <w:p w14:paraId="53EE20D5"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pragma solidity ^0.8.</w:t>
      </w:r>
      <w:proofErr w:type="gramStart"/>
      <w:r w:rsidRPr="00FE17E7">
        <w:rPr>
          <w:rFonts w:ascii="Courier New" w:hAnsi="Courier New" w:cs="Courier New"/>
          <w:sz w:val="18"/>
          <w:szCs w:val="18"/>
        </w:rPr>
        <w:t>0;</w:t>
      </w:r>
      <w:proofErr w:type="gramEnd"/>
    </w:p>
    <w:p w14:paraId="716E6AA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33FFBD9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import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/contracts/</w:t>
      </w:r>
      <w:proofErr w:type="spellStart"/>
      <w:r w:rsidRPr="00FE17E7">
        <w:rPr>
          <w:rFonts w:ascii="Courier New" w:hAnsi="Courier New" w:cs="Courier New"/>
          <w:sz w:val="18"/>
          <w:szCs w:val="18"/>
        </w:rPr>
        <w:t>src</w:t>
      </w:r>
      <w:proofErr w:type="spellEnd"/>
      <w:r w:rsidRPr="00FE17E7">
        <w:rPr>
          <w:rFonts w:ascii="Courier New" w:hAnsi="Courier New" w:cs="Courier New"/>
          <w:sz w:val="18"/>
          <w:szCs w:val="18"/>
        </w:rPr>
        <w:t>/v0.8/</w:t>
      </w:r>
      <w:proofErr w:type="spellStart"/>
      <w:r w:rsidRPr="00FE17E7">
        <w:rPr>
          <w:rFonts w:ascii="Courier New" w:hAnsi="Courier New" w:cs="Courier New"/>
          <w:sz w:val="18"/>
          <w:szCs w:val="18"/>
        </w:rPr>
        <w:t>ChainlinkClient.sol</w:t>
      </w:r>
      <w:proofErr w:type="spellEnd"/>
      <w:proofErr w:type="gramStart"/>
      <w:r w:rsidRPr="00FE17E7">
        <w:rPr>
          <w:rFonts w:ascii="Courier New" w:hAnsi="Courier New" w:cs="Courier New"/>
          <w:sz w:val="18"/>
          <w:szCs w:val="18"/>
        </w:rPr>
        <w:t>";</w:t>
      </w:r>
      <w:proofErr w:type="gramEnd"/>
    </w:p>
    <w:p w14:paraId="75188FE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4A56B45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contract </w:t>
      </w:r>
      <w:proofErr w:type="spellStart"/>
      <w:r w:rsidRPr="00FE17E7">
        <w:rPr>
          <w:rFonts w:ascii="Courier New" w:hAnsi="Courier New" w:cs="Courier New"/>
          <w:sz w:val="18"/>
          <w:szCs w:val="18"/>
        </w:rPr>
        <w:t>AIChainlinkRequest</w:t>
      </w:r>
      <w:proofErr w:type="spellEnd"/>
      <w:r w:rsidRPr="00FE17E7">
        <w:rPr>
          <w:rFonts w:ascii="Courier New" w:hAnsi="Courier New" w:cs="Courier New"/>
          <w:sz w:val="18"/>
          <w:szCs w:val="18"/>
        </w:rPr>
        <w:t xml:space="preserve"> is </w:t>
      </w:r>
      <w:proofErr w:type="spellStart"/>
      <w:r w:rsidRPr="00FE17E7">
        <w:rPr>
          <w:rFonts w:ascii="Courier New" w:hAnsi="Courier New" w:cs="Courier New"/>
          <w:sz w:val="18"/>
          <w:szCs w:val="18"/>
        </w:rPr>
        <w:t>ChainlinkClient</w:t>
      </w:r>
      <w:proofErr w:type="spellEnd"/>
      <w:r w:rsidRPr="00FE17E7">
        <w:rPr>
          <w:rFonts w:ascii="Courier New" w:hAnsi="Courier New" w:cs="Courier New"/>
          <w:sz w:val="18"/>
          <w:szCs w:val="18"/>
        </w:rPr>
        <w:t xml:space="preserve"> {</w:t>
      </w:r>
    </w:p>
    <w:p w14:paraId="7B524D64"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using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for </w:t>
      </w:r>
      <w:proofErr w:type="spellStart"/>
      <w:r w:rsidRPr="00FE17E7">
        <w:rPr>
          <w:rFonts w:ascii="Courier New" w:hAnsi="Courier New" w:cs="Courier New"/>
          <w:sz w:val="18"/>
          <w:szCs w:val="18"/>
        </w:rPr>
        <w:t>Chainlink.</w:t>
      </w:r>
      <w:proofErr w:type="gramStart"/>
      <w:r w:rsidRPr="00FE17E7">
        <w:rPr>
          <w:rFonts w:ascii="Courier New" w:hAnsi="Courier New" w:cs="Courier New"/>
          <w:sz w:val="18"/>
          <w:szCs w:val="18"/>
        </w:rPr>
        <w:t>Request</w:t>
      </w:r>
      <w:proofErr w:type="spellEnd"/>
      <w:r w:rsidRPr="00FE17E7">
        <w:rPr>
          <w:rFonts w:ascii="Courier New" w:hAnsi="Courier New" w:cs="Courier New"/>
          <w:sz w:val="18"/>
          <w:szCs w:val="18"/>
        </w:rPr>
        <w:t>;</w:t>
      </w:r>
      <w:proofErr w:type="gramEnd"/>
    </w:p>
    <w:p w14:paraId="1F6FEDF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2408E14B"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The Oracle and job spec</w:t>
      </w:r>
    </w:p>
    <w:p w14:paraId="03B7B57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address private </w:t>
      </w:r>
      <w:proofErr w:type="gramStart"/>
      <w:r w:rsidRPr="00FE17E7">
        <w:rPr>
          <w:rFonts w:ascii="Courier New" w:hAnsi="Courier New" w:cs="Courier New"/>
          <w:sz w:val="18"/>
          <w:szCs w:val="18"/>
        </w:rPr>
        <w:t>oracle;</w:t>
      </w:r>
      <w:proofErr w:type="gramEnd"/>
    </w:p>
    <w:p w14:paraId="39B8768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bytes32 private </w:t>
      </w:r>
      <w:proofErr w:type="spellStart"/>
      <w:proofErr w:type="gramStart"/>
      <w:r w:rsidRPr="00FE17E7">
        <w:rPr>
          <w:rFonts w:ascii="Courier New" w:hAnsi="Courier New" w:cs="Courier New"/>
          <w:sz w:val="18"/>
          <w:szCs w:val="18"/>
        </w:rPr>
        <w:t>jobId</w:t>
      </w:r>
      <w:proofErr w:type="spellEnd"/>
      <w:r w:rsidRPr="00FE17E7">
        <w:rPr>
          <w:rFonts w:ascii="Courier New" w:hAnsi="Courier New" w:cs="Courier New"/>
          <w:sz w:val="18"/>
          <w:szCs w:val="18"/>
        </w:rPr>
        <w:t>;</w:t>
      </w:r>
      <w:proofErr w:type="gramEnd"/>
    </w:p>
    <w:p w14:paraId="74A922D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uint256 private </w:t>
      </w:r>
      <w:proofErr w:type="gramStart"/>
      <w:r w:rsidRPr="00FE17E7">
        <w:rPr>
          <w:rFonts w:ascii="Courier New" w:hAnsi="Courier New" w:cs="Courier New"/>
          <w:sz w:val="18"/>
          <w:szCs w:val="18"/>
        </w:rPr>
        <w:t>fee;</w:t>
      </w:r>
      <w:proofErr w:type="gramEnd"/>
    </w:p>
    <w:p w14:paraId="17AB6D1A"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268538D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Result from the AI evaluation</w:t>
      </w:r>
    </w:p>
    <w:p w14:paraId="5FE1708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uint256[] public </w:t>
      </w:r>
      <w:proofErr w:type="spellStart"/>
      <w:proofErr w:type="gram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w:t>
      </w:r>
      <w:proofErr w:type="gramEnd"/>
    </w:p>
    <w:p w14:paraId="66A6091C"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string public </w:t>
      </w:r>
      <w:proofErr w:type="spellStart"/>
      <w:proofErr w:type="gram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w:t>
      </w:r>
      <w:proofErr w:type="gramEnd"/>
    </w:p>
    <w:p w14:paraId="0AB867D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5F756A5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Constructor sets up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contract parameters</w:t>
      </w:r>
    </w:p>
    <w:p w14:paraId="367C87E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gramStart"/>
      <w:r w:rsidRPr="00FE17E7">
        <w:rPr>
          <w:rFonts w:ascii="Courier New" w:hAnsi="Courier New" w:cs="Courier New"/>
          <w:sz w:val="18"/>
          <w:szCs w:val="18"/>
        </w:rPr>
        <w:t>constructor(</w:t>
      </w:r>
      <w:proofErr w:type="gramEnd"/>
      <w:r w:rsidRPr="00FE17E7">
        <w:rPr>
          <w:rFonts w:ascii="Courier New" w:hAnsi="Courier New" w:cs="Courier New"/>
          <w:sz w:val="18"/>
          <w:szCs w:val="18"/>
        </w:rPr>
        <w:t>address _oracle, bytes32 _</w:t>
      </w:r>
      <w:proofErr w:type="spellStart"/>
      <w:r w:rsidRPr="00FE17E7">
        <w:rPr>
          <w:rFonts w:ascii="Courier New" w:hAnsi="Courier New" w:cs="Courier New"/>
          <w:sz w:val="18"/>
          <w:szCs w:val="18"/>
        </w:rPr>
        <w:t>jobId</w:t>
      </w:r>
      <w:proofErr w:type="spellEnd"/>
      <w:r w:rsidRPr="00FE17E7">
        <w:rPr>
          <w:rFonts w:ascii="Courier New" w:hAnsi="Courier New" w:cs="Courier New"/>
          <w:sz w:val="18"/>
          <w:szCs w:val="18"/>
        </w:rPr>
        <w:t>, uint256 _fee, address _link) {</w:t>
      </w:r>
    </w:p>
    <w:p w14:paraId="6275B680"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setChainlinkToken</w:t>
      </w:r>
      <w:proofErr w:type="spellEnd"/>
      <w:r w:rsidRPr="00FE17E7">
        <w:rPr>
          <w:rFonts w:ascii="Courier New" w:hAnsi="Courier New" w:cs="Courier New"/>
          <w:sz w:val="18"/>
          <w:szCs w:val="18"/>
        </w:rPr>
        <w:t>(_link</w:t>
      </w:r>
      <w:proofErr w:type="gramStart"/>
      <w:r w:rsidRPr="00FE17E7">
        <w:rPr>
          <w:rFonts w:ascii="Courier New" w:hAnsi="Courier New" w:cs="Courier New"/>
          <w:sz w:val="18"/>
          <w:szCs w:val="18"/>
        </w:rPr>
        <w:t>);  /</w:t>
      </w:r>
      <w:proofErr w:type="gramEnd"/>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token contract address</w:t>
      </w:r>
    </w:p>
    <w:p w14:paraId="58E73EB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oracle = _</w:t>
      </w:r>
      <w:proofErr w:type="gramStart"/>
      <w:r w:rsidRPr="00FE17E7">
        <w:rPr>
          <w:rFonts w:ascii="Courier New" w:hAnsi="Courier New" w:cs="Courier New"/>
          <w:sz w:val="18"/>
          <w:szCs w:val="18"/>
        </w:rPr>
        <w:t xml:space="preserve">oracle;   </w:t>
      </w:r>
      <w:proofErr w:type="gramEnd"/>
      <w:r w:rsidRPr="00FE17E7">
        <w:rPr>
          <w:rFonts w:ascii="Courier New" w:hAnsi="Courier New" w:cs="Courier New"/>
          <w:sz w:val="18"/>
          <w:szCs w:val="18"/>
        </w:rPr>
        <w:t xml:space="preserve">       //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 oracle contract address</w:t>
      </w:r>
    </w:p>
    <w:p w14:paraId="3A5CDF3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w:t>
      </w:r>
      <w:proofErr w:type="gramEnd"/>
      <w:r w:rsidRPr="00FE17E7">
        <w:rPr>
          <w:rFonts w:ascii="Courier New" w:hAnsi="Courier New" w:cs="Courier New"/>
          <w:sz w:val="18"/>
          <w:szCs w:val="18"/>
        </w:rPr>
        <w:t xml:space="preserve">         // Job ID from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17ED50A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fee = _</w:t>
      </w:r>
      <w:proofErr w:type="gramStart"/>
      <w:r w:rsidRPr="00FE17E7">
        <w:rPr>
          <w:rFonts w:ascii="Courier New" w:hAnsi="Courier New" w:cs="Courier New"/>
          <w:sz w:val="18"/>
          <w:szCs w:val="18"/>
        </w:rPr>
        <w:t xml:space="preserve">fee;   </w:t>
      </w:r>
      <w:proofErr w:type="gramEnd"/>
      <w:r w:rsidRPr="00FE17E7">
        <w:rPr>
          <w:rFonts w:ascii="Courier New" w:hAnsi="Courier New" w:cs="Courier New"/>
          <w:sz w:val="18"/>
          <w:szCs w:val="18"/>
        </w:rPr>
        <w:t xml:space="preserve">             // Fee for the request (in LINK tokens)</w:t>
      </w:r>
    </w:p>
    <w:p w14:paraId="063BC534"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3E0907A6"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7B77482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Request AI evaluation via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2A1768F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function </w:t>
      </w:r>
      <w:proofErr w:type="spellStart"/>
      <w:proofErr w:type="gramStart"/>
      <w:r w:rsidRPr="00FE17E7">
        <w:rPr>
          <w:rFonts w:ascii="Courier New" w:hAnsi="Courier New" w:cs="Courier New"/>
          <w:sz w:val="18"/>
          <w:szCs w:val="18"/>
        </w:rPr>
        <w:t>requestAIEvaluation</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 xml:space="preserve">string memory </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 xml:space="preserve">) public returns (bytes32 </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w:t>
      </w:r>
    </w:p>
    <w:p w14:paraId="5F21B3B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Chainlink.Request</w:t>
      </w:r>
      <w:proofErr w:type="spellEnd"/>
      <w:r w:rsidRPr="00FE17E7">
        <w:rPr>
          <w:rFonts w:ascii="Courier New" w:hAnsi="Courier New" w:cs="Courier New"/>
          <w:sz w:val="18"/>
          <w:szCs w:val="18"/>
        </w:rPr>
        <w:t xml:space="preserve"> memory request = </w:t>
      </w:r>
      <w:proofErr w:type="spellStart"/>
      <w:proofErr w:type="gramStart"/>
      <w:r w:rsidRPr="00FE17E7">
        <w:rPr>
          <w:rFonts w:ascii="Courier New" w:hAnsi="Courier New" w:cs="Courier New"/>
          <w:sz w:val="18"/>
          <w:szCs w:val="18"/>
        </w:rPr>
        <w:t>buildChainlinkRequest</w:t>
      </w:r>
      <w:proofErr w:type="spellEnd"/>
      <w:r w:rsidRPr="00FE17E7">
        <w:rPr>
          <w:rFonts w:ascii="Courier New" w:hAnsi="Courier New" w:cs="Courier New"/>
          <w:sz w:val="18"/>
          <w:szCs w:val="18"/>
        </w:rPr>
        <w:t>(</w:t>
      </w:r>
      <w:proofErr w:type="spellStart"/>
      <w:proofErr w:type="gramEnd"/>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address(this), </w:t>
      </w:r>
      <w:proofErr w:type="spellStart"/>
      <w:r w:rsidRPr="00FE17E7">
        <w:rPr>
          <w:rFonts w:ascii="Courier New" w:hAnsi="Courier New" w:cs="Courier New"/>
          <w:sz w:val="18"/>
          <w:szCs w:val="18"/>
        </w:rPr>
        <w:t>this.fulfill.selector</w:t>
      </w:r>
      <w:proofErr w:type="spellEnd"/>
      <w:r w:rsidRPr="00FE17E7">
        <w:rPr>
          <w:rFonts w:ascii="Courier New" w:hAnsi="Courier New" w:cs="Courier New"/>
          <w:sz w:val="18"/>
          <w:szCs w:val="18"/>
        </w:rPr>
        <w:t>);</w:t>
      </w:r>
    </w:p>
    <w:p w14:paraId="2AF7C52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7E541F7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lastRenderedPageBreak/>
        <w:t xml:space="preserve">        // Send the IPFS CID to the external adapter</w:t>
      </w:r>
    </w:p>
    <w:p w14:paraId="7C4738EB"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proofErr w:type="gramStart"/>
      <w:r w:rsidRPr="00FE17E7">
        <w:rPr>
          <w:rFonts w:ascii="Courier New" w:hAnsi="Courier New" w:cs="Courier New"/>
          <w:sz w:val="18"/>
          <w:szCs w:val="18"/>
        </w:rPr>
        <w:t>request.add</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w:t>
      </w:r>
    </w:p>
    <w:p w14:paraId="535F8DC6"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13CECF4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Send the request to the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7FF1C0C8"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return </w:t>
      </w:r>
      <w:proofErr w:type="spellStart"/>
      <w:proofErr w:type="gramStart"/>
      <w:r w:rsidRPr="00FE17E7">
        <w:rPr>
          <w:rFonts w:ascii="Courier New" w:hAnsi="Courier New" w:cs="Courier New"/>
          <w:sz w:val="18"/>
          <w:szCs w:val="18"/>
        </w:rPr>
        <w:t>sendChainlinkRequestTo</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oracle, request, fee);</w:t>
      </w:r>
    </w:p>
    <w:p w14:paraId="787DC67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0C34CA2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603B45A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Callback function called by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 with the AI evaluation results</w:t>
      </w:r>
    </w:p>
    <w:p w14:paraId="5CEC068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function </w:t>
      </w:r>
      <w:proofErr w:type="gramStart"/>
      <w:r w:rsidRPr="00FE17E7">
        <w:rPr>
          <w:rFonts w:ascii="Courier New" w:hAnsi="Courier New" w:cs="Courier New"/>
          <w:sz w:val="18"/>
          <w:szCs w:val="18"/>
        </w:rPr>
        <w:t>fulfill(</w:t>
      </w:r>
      <w:proofErr w:type="gramEnd"/>
      <w:r w:rsidRPr="00FE17E7">
        <w:rPr>
          <w:rFonts w:ascii="Courier New" w:hAnsi="Courier New" w:cs="Courier New"/>
          <w:sz w:val="18"/>
          <w:szCs w:val="18"/>
        </w:rPr>
        <w:t>bytes32 _</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uint256[] memory _</w:t>
      </w:r>
      <w:proofErr w:type="spell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 string memory _</w:t>
      </w:r>
      <w:proofErr w:type="spell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 xml:space="preserve">) public </w:t>
      </w:r>
      <w:proofErr w:type="spellStart"/>
      <w:r w:rsidRPr="00FE17E7">
        <w:rPr>
          <w:rFonts w:ascii="Courier New" w:hAnsi="Courier New" w:cs="Courier New"/>
          <w:sz w:val="18"/>
          <w:szCs w:val="18"/>
        </w:rPr>
        <w:t>recordChainlinkFulfillment</w:t>
      </w:r>
      <w:proofErr w:type="spellEnd"/>
      <w:r w:rsidRPr="00FE17E7">
        <w:rPr>
          <w:rFonts w:ascii="Courier New" w:hAnsi="Courier New" w:cs="Courier New"/>
          <w:sz w:val="18"/>
          <w:szCs w:val="18"/>
        </w:rPr>
        <w:t>(_</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w:t>
      </w:r>
    </w:p>
    <w:p w14:paraId="65C4958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w:t>
      </w:r>
      <w:proofErr w:type="gramEnd"/>
    </w:p>
    <w:p w14:paraId="41AA6139"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w:t>
      </w:r>
      <w:proofErr w:type="gramEnd"/>
    </w:p>
    <w:p w14:paraId="40608C1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1496584D" w14:textId="52EC2E85"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w:t>
      </w:r>
    </w:p>
    <w:p w14:paraId="08967087" w14:textId="77777777" w:rsidR="00B277BD" w:rsidRPr="00B277BD" w:rsidRDefault="00B277BD" w:rsidP="00CD5F3A">
      <w:pPr>
        <w:pStyle w:val="NormalWeb"/>
        <w:rPr>
          <w:rFonts w:asciiTheme="minorHAnsi" w:hAnsiTheme="minorHAnsi" w:cstheme="minorHAnsi"/>
          <w:sz w:val="22"/>
          <w:szCs w:val="22"/>
        </w:rPr>
      </w:pPr>
      <w:r w:rsidRPr="00B277BD">
        <w:rPr>
          <w:rFonts w:asciiTheme="minorHAnsi" w:hAnsiTheme="minorHAnsi" w:cstheme="minorHAnsi"/>
          <w:sz w:val="22"/>
          <w:szCs w:val="22"/>
        </w:rPr>
        <w:t>Future Development</w:t>
      </w:r>
    </w:p>
    <w:p w14:paraId="38DCFE9E" w14:textId="704187A2" w:rsidR="00B277BD" w:rsidRPr="00B277BD" w:rsidRDefault="00056BEE" w:rsidP="00CD5F3A">
      <w:pPr>
        <w:pStyle w:val="NormalWeb"/>
        <w:rPr>
          <w:rFonts w:asciiTheme="minorHAnsi" w:hAnsiTheme="minorHAnsi" w:cstheme="minorHAnsi"/>
          <w:sz w:val="22"/>
          <w:szCs w:val="22"/>
        </w:rPr>
      </w:pPr>
      <w:r>
        <w:rPr>
          <w:rFonts w:asciiTheme="minorHAnsi" w:hAnsiTheme="minorHAnsi" w:cstheme="minorHAnsi"/>
          <w:sz w:val="22"/>
          <w:szCs w:val="22"/>
        </w:rPr>
        <w:t>Eventually, an</w:t>
      </w:r>
      <w:r w:rsidR="00B277BD">
        <w:rPr>
          <w:rFonts w:asciiTheme="minorHAnsi" w:hAnsiTheme="minorHAnsi" w:cstheme="minorHAnsi"/>
          <w:sz w:val="22"/>
          <w:szCs w:val="22"/>
        </w:rPr>
        <w:t xml:space="preserve"> aggregator contract will be used to provide </w:t>
      </w:r>
      <w:proofErr w:type="spellStart"/>
      <w:r w:rsidR="00B277BD">
        <w:rPr>
          <w:rFonts w:asciiTheme="minorHAnsi" w:hAnsiTheme="minorHAnsi" w:cstheme="minorHAnsi"/>
          <w:sz w:val="22"/>
          <w:szCs w:val="22"/>
        </w:rPr>
        <w:t>trustlessness</w:t>
      </w:r>
      <w:proofErr w:type="spellEnd"/>
      <w:r w:rsidR="00B277BD">
        <w:rPr>
          <w:rFonts w:asciiTheme="minorHAnsi" w:hAnsiTheme="minorHAnsi" w:cstheme="minorHAnsi"/>
          <w:sz w:val="22"/>
          <w:szCs w:val="22"/>
        </w:rPr>
        <w:t xml:space="preserve"> by polling multiple </w:t>
      </w:r>
      <w:proofErr w:type="spellStart"/>
      <w:r w:rsidR="00B277BD">
        <w:rPr>
          <w:rFonts w:asciiTheme="minorHAnsi" w:hAnsiTheme="minorHAnsi" w:cstheme="minorHAnsi"/>
          <w:sz w:val="22"/>
          <w:szCs w:val="22"/>
        </w:rPr>
        <w:t>Chainlink</w:t>
      </w:r>
      <w:proofErr w:type="spellEnd"/>
      <w:r w:rsidR="00B277BD">
        <w:rPr>
          <w:rFonts w:asciiTheme="minorHAnsi" w:hAnsiTheme="minorHAnsi" w:cstheme="minorHAnsi"/>
          <w:sz w:val="22"/>
          <w:szCs w:val="22"/>
        </w:rPr>
        <w:t xml:space="preserve"> Nodes and eliminating outliers. This</w:t>
      </w:r>
      <w:r w:rsidR="009755C8">
        <w:rPr>
          <w:rFonts w:asciiTheme="minorHAnsi" w:hAnsiTheme="minorHAnsi" w:cstheme="minorHAnsi"/>
          <w:sz w:val="22"/>
          <w:szCs w:val="22"/>
        </w:rPr>
        <w:t xml:space="preserve"> component</w:t>
      </w:r>
      <w:r w:rsidR="00B277BD">
        <w:rPr>
          <w:rFonts w:asciiTheme="minorHAnsi" w:hAnsiTheme="minorHAnsi" w:cstheme="minorHAnsi"/>
          <w:sz w:val="22"/>
          <w:szCs w:val="22"/>
        </w:rPr>
        <w:t xml:space="preserve"> will be added in the </w:t>
      </w:r>
      <w:proofErr w:type="gramStart"/>
      <w:r w:rsidR="00B277BD">
        <w:rPr>
          <w:rFonts w:asciiTheme="minorHAnsi" w:hAnsiTheme="minorHAnsi" w:cstheme="minorHAnsi"/>
          <w:sz w:val="22"/>
          <w:szCs w:val="22"/>
        </w:rPr>
        <w:t>future</w:t>
      </w:r>
      <w:r>
        <w:rPr>
          <w:rFonts w:asciiTheme="minorHAnsi" w:hAnsiTheme="minorHAnsi" w:cstheme="minorHAnsi"/>
          <w:sz w:val="22"/>
          <w:szCs w:val="22"/>
        </w:rPr>
        <w:t>, and</w:t>
      </w:r>
      <w:proofErr w:type="gramEnd"/>
      <w:r>
        <w:rPr>
          <w:rFonts w:asciiTheme="minorHAnsi" w:hAnsiTheme="minorHAnsi" w:cstheme="minorHAnsi"/>
          <w:sz w:val="22"/>
          <w:szCs w:val="22"/>
        </w:rPr>
        <w:t xml:space="preserve"> need not be explicit in the current design</w:t>
      </w:r>
      <w:r w:rsidR="00B277BD">
        <w:rPr>
          <w:rFonts w:asciiTheme="minorHAnsi" w:hAnsiTheme="minorHAnsi" w:cstheme="minorHAnsi"/>
          <w:sz w:val="22"/>
          <w:szCs w:val="22"/>
        </w:rPr>
        <w:t>.</w:t>
      </w:r>
    </w:p>
    <w:p w14:paraId="6161E19D" w14:textId="1CFD3A27" w:rsidR="00CD5F3A" w:rsidRPr="001F1D1A" w:rsidRDefault="00CD5F3A" w:rsidP="00CD5F3A">
      <w:pPr>
        <w:pStyle w:val="NormalWeb"/>
        <w:rPr>
          <w:rFonts w:asciiTheme="minorHAnsi" w:hAnsiTheme="minorHAnsi" w:cstheme="minorHAnsi"/>
          <w:b/>
          <w:bCs/>
          <w:i/>
          <w:iCs/>
          <w:sz w:val="22"/>
          <w:szCs w:val="22"/>
        </w:rPr>
      </w:pPr>
      <w:r w:rsidRPr="001F1D1A">
        <w:rPr>
          <w:rFonts w:asciiTheme="minorHAnsi" w:hAnsiTheme="minorHAnsi" w:cstheme="minorHAnsi"/>
          <w:b/>
          <w:bCs/>
          <w:i/>
          <w:iCs/>
          <w:sz w:val="22"/>
          <w:szCs w:val="22"/>
        </w:rPr>
        <w:t xml:space="preserve">Interface </w:t>
      </w:r>
      <w:r w:rsidR="00603DC4" w:rsidRPr="001F1D1A">
        <w:rPr>
          <w:rFonts w:asciiTheme="minorHAnsi" w:hAnsiTheme="minorHAnsi" w:cstheme="minorHAnsi"/>
          <w:b/>
          <w:bCs/>
          <w:i/>
          <w:iCs/>
          <w:sz w:val="22"/>
          <w:szCs w:val="22"/>
        </w:rPr>
        <w:t>with the User Interface</w:t>
      </w:r>
    </w:p>
    <w:p w14:paraId="03191CC1" w14:textId="3EBDE9DB" w:rsidR="00CD5F3A" w:rsidRDefault="00056BEE" w:rsidP="00CD5F3A">
      <w:pPr>
        <w:pStyle w:val="NormalWeb"/>
        <w:rPr>
          <w:rFonts w:asciiTheme="minorHAnsi" w:hAnsiTheme="minorHAnsi" w:cstheme="minorHAnsi"/>
          <w:sz w:val="22"/>
          <w:szCs w:val="22"/>
        </w:rPr>
      </w:pPr>
      <w:r>
        <w:rPr>
          <w:rFonts w:asciiTheme="minorHAnsi" w:hAnsiTheme="minorHAnsi" w:cstheme="minorHAnsi"/>
          <w:sz w:val="22"/>
          <w:szCs w:val="22"/>
        </w:rPr>
        <w:t>The i</w:t>
      </w:r>
      <w:r w:rsidR="00CD5F3A">
        <w:rPr>
          <w:rFonts w:asciiTheme="minorHAnsi" w:hAnsiTheme="minorHAnsi" w:cstheme="minorHAnsi"/>
          <w:sz w:val="22"/>
          <w:szCs w:val="22"/>
        </w:rPr>
        <w:t xml:space="preserve">nterface between the </w:t>
      </w:r>
      <w:r w:rsidR="0042397B">
        <w:rPr>
          <w:rFonts w:asciiTheme="minorHAnsi" w:hAnsiTheme="minorHAnsi" w:cstheme="minorHAnsi"/>
          <w:sz w:val="22"/>
          <w:szCs w:val="22"/>
        </w:rPr>
        <w:t>U</w:t>
      </w:r>
      <w:r w:rsidR="00CD5F3A">
        <w:rPr>
          <w:rFonts w:asciiTheme="minorHAnsi" w:hAnsiTheme="minorHAnsi" w:cstheme="minorHAnsi"/>
          <w:sz w:val="22"/>
          <w:szCs w:val="22"/>
        </w:rPr>
        <w:t xml:space="preserve">ser </w:t>
      </w:r>
      <w:r w:rsidR="00D54F16">
        <w:rPr>
          <w:rFonts w:asciiTheme="minorHAnsi" w:hAnsiTheme="minorHAnsi" w:cstheme="minorHAnsi"/>
          <w:sz w:val="22"/>
          <w:szCs w:val="22"/>
        </w:rPr>
        <w:t>I</w:t>
      </w:r>
      <w:r w:rsidR="00CD5F3A">
        <w:rPr>
          <w:rFonts w:asciiTheme="minorHAnsi" w:hAnsiTheme="minorHAnsi" w:cstheme="minorHAnsi"/>
          <w:sz w:val="22"/>
          <w:szCs w:val="22"/>
        </w:rPr>
        <w:t>nterfac</w:t>
      </w:r>
      <w:r w:rsidR="0042397B">
        <w:rPr>
          <w:rFonts w:asciiTheme="minorHAnsi" w:hAnsiTheme="minorHAnsi" w:cstheme="minorHAnsi"/>
          <w:sz w:val="22"/>
          <w:szCs w:val="22"/>
        </w:rPr>
        <w:t>e Backend</w:t>
      </w:r>
      <w:r w:rsidR="00CD5F3A">
        <w:rPr>
          <w:rFonts w:asciiTheme="minorHAnsi" w:hAnsiTheme="minorHAnsi" w:cstheme="minorHAnsi"/>
          <w:sz w:val="22"/>
          <w:szCs w:val="22"/>
        </w:rPr>
        <w:t xml:space="preserve"> and the </w:t>
      </w:r>
      <w:r w:rsidR="0042397B">
        <w:rPr>
          <w:rFonts w:asciiTheme="minorHAnsi" w:hAnsiTheme="minorHAnsi" w:cstheme="minorHAnsi"/>
          <w:sz w:val="22"/>
          <w:szCs w:val="22"/>
        </w:rPr>
        <w:t>S</w:t>
      </w:r>
      <w:r w:rsidR="00CD5F3A">
        <w:rPr>
          <w:rFonts w:asciiTheme="minorHAnsi" w:hAnsiTheme="minorHAnsi" w:cstheme="minorHAnsi"/>
          <w:sz w:val="22"/>
          <w:szCs w:val="22"/>
        </w:rPr>
        <w:t xml:space="preserve">mart </w:t>
      </w:r>
      <w:r w:rsidR="0042397B">
        <w:rPr>
          <w:rFonts w:asciiTheme="minorHAnsi" w:hAnsiTheme="minorHAnsi" w:cstheme="minorHAnsi"/>
          <w:sz w:val="22"/>
          <w:szCs w:val="22"/>
        </w:rPr>
        <w:t>C</w:t>
      </w:r>
      <w:r w:rsidR="00CD5F3A">
        <w:rPr>
          <w:rFonts w:asciiTheme="minorHAnsi" w:hAnsiTheme="minorHAnsi" w:cstheme="minorHAnsi"/>
          <w:sz w:val="22"/>
          <w:szCs w:val="22"/>
        </w:rPr>
        <w:t xml:space="preserve">ontract will be defined by Ethereum requirements. </w:t>
      </w:r>
      <w:r w:rsidR="00064893">
        <w:rPr>
          <w:rFonts w:asciiTheme="minorHAnsi" w:hAnsiTheme="minorHAnsi" w:cstheme="minorHAnsi"/>
          <w:sz w:val="22"/>
          <w:szCs w:val="22"/>
        </w:rPr>
        <w:t>This communication will happen over the Ethereum blockchain.</w:t>
      </w:r>
      <w:r w:rsidR="00D54F16">
        <w:rPr>
          <w:rFonts w:asciiTheme="minorHAnsi" w:hAnsiTheme="minorHAnsi" w:cstheme="minorHAnsi"/>
          <w:sz w:val="22"/>
          <w:szCs w:val="22"/>
        </w:rPr>
        <w:t xml:space="preserve"> The User Interface Backend will communicate using tools that are part of the </w:t>
      </w:r>
      <w:r w:rsidR="00C83B74">
        <w:rPr>
          <w:rFonts w:asciiTheme="minorHAnsi" w:hAnsiTheme="minorHAnsi" w:cstheme="minorHAnsi"/>
          <w:sz w:val="22"/>
          <w:szCs w:val="22"/>
        </w:rPr>
        <w:t xml:space="preserve">Web3.js JavaScript library. The User Interface Backend will use the third-party service </w:t>
      </w:r>
      <w:proofErr w:type="spellStart"/>
      <w:r w:rsidR="00C83B74">
        <w:rPr>
          <w:rFonts w:asciiTheme="minorHAnsi" w:hAnsiTheme="minorHAnsi" w:cstheme="minorHAnsi"/>
          <w:sz w:val="22"/>
          <w:szCs w:val="22"/>
        </w:rPr>
        <w:t>Infura</w:t>
      </w:r>
      <w:proofErr w:type="spellEnd"/>
      <w:r w:rsidR="00C83B74">
        <w:rPr>
          <w:rFonts w:asciiTheme="minorHAnsi" w:hAnsiTheme="minorHAnsi" w:cstheme="minorHAnsi"/>
          <w:sz w:val="22"/>
          <w:szCs w:val="22"/>
        </w:rPr>
        <w:t xml:space="preserve"> to access the Ethereum (or L2) blockchain.</w:t>
      </w:r>
    </w:p>
    <w:p w14:paraId="6A7FA8D4" w14:textId="49886ADC" w:rsidR="00C83B74" w:rsidRDefault="00C83B74" w:rsidP="00CD5F3A">
      <w:pPr>
        <w:pStyle w:val="NormalWeb"/>
        <w:rPr>
          <w:rFonts w:asciiTheme="minorHAnsi" w:hAnsiTheme="minorHAnsi" w:cstheme="minorHAnsi"/>
          <w:sz w:val="22"/>
          <w:szCs w:val="22"/>
        </w:rPr>
      </w:pPr>
      <w:r>
        <w:rPr>
          <w:rFonts w:asciiTheme="minorHAnsi" w:hAnsiTheme="minorHAnsi" w:cstheme="minorHAnsi"/>
          <w:sz w:val="22"/>
          <w:szCs w:val="22"/>
        </w:rPr>
        <w:t>The User Interface Backend will communicate with the Smart Contract by posting a transaction.</w:t>
      </w:r>
      <w:r w:rsidR="00F43F7A">
        <w:rPr>
          <w:rFonts w:asciiTheme="minorHAnsi" w:hAnsiTheme="minorHAnsi" w:cstheme="minorHAnsi"/>
          <w:sz w:val="22"/>
          <w:szCs w:val="22"/>
        </w:rPr>
        <w:t xml:space="preserve"> The backend will sign the transaction using information provided by the user’s cryptocurrency wallet (e.g. </w:t>
      </w:r>
      <w:proofErr w:type="spellStart"/>
      <w:r w:rsidR="00F43F7A">
        <w:rPr>
          <w:rFonts w:asciiTheme="minorHAnsi" w:hAnsiTheme="minorHAnsi" w:cstheme="minorHAnsi"/>
          <w:sz w:val="22"/>
          <w:szCs w:val="22"/>
        </w:rPr>
        <w:t>Metamask</w:t>
      </w:r>
      <w:proofErr w:type="spellEnd"/>
      <w:r w:rsidR="00F43F7A">
        <w:rPr>
          <w:rFonts w:asciiTheme="minorHAnsi" w:hAnsiTheme="minorHAnsi" w:cstheme="minorHAnsi"/>
          <w:sz w:val="22"/>
          <w:szCs w:val="22"/>
        </w:rPr>
        <w:t xml:space="preserve"> or Ledger).</w:t>
      </w:r>
      <w:r w:rsidR="007D2B41">
        <w:rPr>
          <w:rFonts w:asciiTheme="minorHAnsi" w:hAnsiTheme="minorHAnsi" w:cstheme="minorHAnsi"/>
          <w:sz w:val="22"/>
          <w:szCs w:val="22"/>
        </w:rPr>
        <w:t xml:space="preserve"> The parties involved in a contract will run separate user </w:t>
      </w:r>
      <w:proofErr w:type="gramStart"/>
      <w:r w:rsidR="007D2B41">
        <w:rPr>
          <w:rFonts w:asciiTheme="minorHAnsi" w:hAnsiTheme="minorHAnsi" w:cstheme="minorHAnsi"/>
          <w:sz w:val="22"/>
          <w:szCs w:val="22"/>
        </w:rPr>
        <w:t>interfaces, and</w:t>
      </w:r>
      <w:proofErr w:type="gramEnd"/>
      <w:r w:rsidR="007D2B41">
        <w:rPr>
          <w:rFonts w:asciiTheme="minorHAnsi" w:hAnsiTheme="minorHAnsi" w:cstheme="minorHAnsi"/>
          <w:sz w:val="22"/>
          <w:szCs w:val="22"/>
        </w:rPr>
        <w:t xml:space="preserve"> will need to agree to terms separately.</w:t>
      </w:r>
    </w:p>
    <w:p w14:paraId="11B1C52B" w14:textId="2CAC9E41" w:rsidR="00056BEE" w:rsidRDefault="00056BEE" w:rsidP="00CD5F3A">
      <w:pPr>
        <w:pStyle w:val="NormalWeb"/>
        <w:rPr>
          <w:rFonts w:asciiTheme="minorHAnsi" w:hAnsiTheme="minorHAnsi" w:cstheme="minorHAnsi"/>
          <w:sz w:val="22"/>
          <w:szCs w:val="22"/>
        </w:rPr>
      </w:pPr>
      <w:r>
        <w:rPr>
          <w:rFonts w:asciiTheme="minorHAnsi" w:hAnsiTheme="minorHAnsi" w:cstheme="minorHAnsi"/>
          <w:sz w:val="22"/>
          <w:szCs w:val="22"/>
        </w:rPr>
        <w:t>The information provided will</w:t>
      </w:r>
      <w:r w:rsidR="007D2B41">
        <w:rPr>
          <w:rFonts w:asciiTheme="minorHAnsi" w:hAnsiTheme="minorHAnsi" w:cstheme="minorHAnsi"/>
          <w:sz w:val="22"/>
          <w:szCs w:val="22"/>
        </w:rPr>
        <w:t>, in general,</w:t>
      </w:r>
      <w:r>
        <w:rPr>
          <w:rFonts w:asciiTheme="minorHAnsi" w:hAnsiTheme="minorHAnsi" w:cstheme="minorHAnsi"/>
          <w:sz w:val="22"/>
          <w:szCs w:val="22"/>
        </w:rPr>
        <w:t xml:space="preserve"> include </w:t>
      </w:r>
      <w:r w:rsidR="0063215E">
        <w:rPr>
          <w:rFonts w:asciiTheme="minorHAnsi" w:hAnsiTheme="minorHAnsi" w:cstheme="minorHAnsi"/>
          <w:sz w:val="22"/>
          <w:szCs w:val="22"/>
        </w:rPr>
        <w:t xml:space="preserve">a vector of CIDs for evaluation. One of these CIDs may point to </w:t>
      </w:r>
      <w:r w:rsidR="00CE09CA">
        <w:rPr>
          <w:rFonts w:asciiTheme="minorHAnsi" w:hAnsiTheme="minorHAnsi" w:cstheme="minorHAnsi"/>
          <w:sz w:val="22"/>
          <w:szCs w:val="22"/>
        </w:rPr>
        <w:t xml:space="preserve">the </w:t>
      </w:r>
      <w:r w:rsidR="0063215E">
        <w:rPr>
          <w:rFonts w:asciiTheme="minorHAnsi" w:hAnsiTheme="minorHAnsi" w:cstheme="minorHAnsi"/>
          <w:sz w:val="22"/>
          <w:szCs w:val="22"/>
        </w:rPr>
        <w:t>original contract, while another may point to a dispute document.</w:t>
      </w:r>
    </w:p>
    <w:p w14:paraId="2504BCC7" w14:textId="10D8EEDB" w:rsidR="002D1090" w:rsidRPr="002D1090" w:rsidRDefault="002D1090" w:rsidP="00CD5F3A">
      <w:pPr>
        <w:pStyle w:val="NormalWeb"/>
        <w:rPr>
          <w:rFonts w:asciiTheme="minorHAnsi" w:hAnsiTheme="minorHAnsi" w:cstheme="minorHAnsi"/>
          <w:b/>
          <w:bCs/>
          <w:sz w:val="22"/>
          <w:szCs w:val="22"/>
        </w:rPr>
      </w:pPr>
      <w:r w:rsidRPr="002D1090">
        <w:rPr>
          <w:rFonts w:asciiTheme="minorHAnsi" w:hAnsiTheme="minorHAnsi" w:cstheme="minorHAnsi"/>
          <w:b/>
          <w:bCs/>
          <w:sz w:val="22"/>
          <w:szCs w:val="22"/>
        </w:rPr>
        <w:t>Technical Specifications</w:t>
      </w:r>
    </w:p>
    <w:p w14:paraId="2EBAACD3" w14:textId="0C1CC473" w:rsidR="002D1090" w:rsidRDefault="002D1090" w:rsidP="00CD5F3A">
      <w:pPr>
        <w:pStyle w:val="NormalWeb"/>
        <w:rPr>
          <w:rFonts w:asciiTheme="minorHAnsi" w:hAnsiTheme="minorHAnsi" w:cstheme="minorHAnsi"/>
          <w:sz w:val="22"/>
          <w:szCs w:val="22"/>
        </w:rPr>
      </w:pPr>
      <w:r>
        <w:rPr>
          <w:rFonts w:asciiTheme="minorHAnsi" w:hAnsiTheme="minorHAnsi" w:cstheme="minorHAnsi"/>
          <w:sz w:val="22"/>
          <w:szCs w:val="22"/>
        </w:rPr>
        <w:t>The Smart Contract will be designed to run both on Ethereum and on the compatible platform BASE. The programming language will be Solidity, in particular Solidity 0.8.19.</w:t>
      </w:r>
    </w:p>
    <w:p w14:paraId="64F6210A" w14:textId="1B0C46C2" w:rsidR="002D1090" w:rsidRDefault="002D1090" w:rsidP="00CD5F3A">
      <w:pPr>
        <w:pStyle w:val="NormalWeb"/>
        <w:rPr>
          <w:rFonts w:asciiTheme="minorHAnsi" w:hAnsiTheme="minorHAnsi" w:cstheme="minorHAnsi"/>
          <w:sz w:val="22"/>
          <w:szCs w:val="22"/>
        </w:rPr>
      </w:pPr>
      <w:r>
        <w:rPr>
          <w:rFonts w:asciiTheme="minorHAnsi" w:hAnsiTheme="minorHAnsi" w:cstheme="minorHAnsi"/>
          <w:sz w:val="22"/>
          <w:szCs w:val="22"/>
        </w:rPr>
        <w:t>The Smart Contract will need to store the escrow funds and the related CIDs for the contracts. It will need to be able to distribute the funds according to the rules specified above.</w:t>
      </w:r>
    </w:p>
    <w:p w14:paraId="343A5A50" w14:textId="68351242" w:rsidR="002D1090" w:rsidRDefault="002D109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The Smart Contract should have </w:t>
      </w:r>
      <w:proofErr w:type="spellStart"/>
      <w:r>
        <w:rPr>
          <w:rFonts w:asciiTheme="minorHAnsi" w:hAnsiTheme="minorHAnsi" w:cstheme="minorHAnsi"/>
          <w:sz w:val="22"/>
          <w:szCs w:val="22"/>
        </w:rPr>
        <w:t>reentracy</w:t>
      </w:r>
      <w:proofErr w:type="spellEnd"/>
      <w:r>
        <w:rPr>
          <w:rFonts w:asciiTheme="minorHAnsi" w:hAnsiTheme="minorHAnsi" w:cstheme="minorHAnsi"/>
          <w:sz w:val="22"/>
          <w:szCs w:val="22"/>
        </w:rPr>
        <w:t xml:space="preserve"> protection using patter</w:t>
      </w:r>
      <w:r w:rsidR="003811B2">
        <w:rPr>
          <w:rFonts w:asciiTheme="minorHAnsi" w:hAnsiTheme="minorHAnsi" w:cstheme="minorHAnsi"/>
          <w:sz w:val="22"/>
          <w:szCs w:val="22"/>
        </w:rPr>
        <w:t>n</w:t>
      </w:r>
      <w:r>
        <w:rPr>
          <w:rFonts w:asciiTheme="minorHAnsi" w:hAnsiTheme="minorHAnsi" w:cstheme="minorHAnsi"/>
          <w:sz w:val="22"/>
          <w:szCs w:val="22"/>
        </w:rPr>
        <w:t>s like the checks-effects-interactions patter</w:t>
      </w:r>
      <w:r w:rsidR="003811B2">
        <w:rPr>
          <w:rFonts w:asciiTheme="minorHAnsi" w:hAnsiTheme="minorHAnsi" w:cstheme="minorHAnsi"/>
          <w:sz w:val="22"/>
          <w:szCs w:val="22"/>
        </w:rPr>
        <w:t>n</w:t>
      </w:r>
      <w:r>
        <w:rPr>
          <w:rFonts w:asciiTheme="minorHAnsi" w:hAnsiTheme="minorHAnsi" w:cstheme="minorHAnsi"/>
          <w:sz w:val="22"/>
          <w:szCs w:val="22"/>
        </w:rPr>
        <w:t>.</w:t>
      </w:r>
    </w:p>
    <w:p w14:paraId="2740ECDB" w14:textId="080BAE1A" w:rsidR="002D1090" w:rsidRDefault="002D109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It should ensure safe arithmetic using libraries like </w:t>
      </w:r>
      <w:proofErr w:type="spellStart"/>
      <w:r>
        <w:rPr>
          <w:rFonts w:asciiTheme="minorHAnsi" w:hAnsiTheme="minorHAnsi" w:cstheme="minorHAnsi"/>
          <w:sz w:val="22"/>
          <w:szCs w:val="22"/>
        </w:rPr>
        <w:t>SafeMath</w:t>
      </w:r>
      <w:proofErr w:type="spellEnd"/>
      <w:r>
        <w:rPr>
          <w:rFonts w:asciiTheme="minorHAnsi" w:hAnsiTheme="minorHAnsi" w:cstheme="minorHAnsi"/>
          <w:sz w:val="22"/>
          <w:szCs w:val="22"/>
        </w:rPr>
        <w:t xml:space="preserve"> if the safe arithmetic is not handled automatically by Solidity.</w:t>
      </w:r>
    </w:p>
    <w:p w14:paraId="25800D76" w14:textId="39420FD9" w:rsidR="002D1090" w:rsidRDefault="002D1090" w:rsidP="00CD5F3A">
      <w:pPr>
        <w:pStyle w:val="NormalWeb"/>
        <w:rPr>
          <w:rFonts w:asciiTheme="minorHAnsi" w:hAnsiTheme="minorHAnsi" w:cstheme="minorHAnsi"/>
          <w:sz w:val="22"/>
          <w:szCs w:val="22"/>
        </w:rPr>
      </w:pPr>
      <w:r>
        <w:rPr>
          <w:rFonts w:asciiTheme="minorHAnsi" w:hAnsiTheme="minorHAnsi" w:cstheme="minorHAnsi"/>
          <w:sz w:val="22"/>
          <w:szCs w:val="22"/>
        </w:rPr>
        <w:t>Code should be commented for clarity.</w:t>
      </w:r>
    </w:p>
    <w:p w14:paraId="0758096B" w14:textId="3F49596F" w:rsidR="002D1090" w:rsidRDefault="002D1090" w:rsidP="00CD5F3A">
      <w:pPr>
        <w:pStyle w:val="NormalWeb"/>
        <w:rPr>
          <w:rFonts w:asciiTheme="minorHAnsi" w:hAnsiTheme="minorHAnsi" w:cstheme="minorHAnsi"/>
          <w:b/>
          <w:bCs/>
          <w:sz w:val="22"/>
          <w:szCs w:val="22"/>
        </w:rPr>
      </w:pPr>
      <w:r>
        <w:rPr>
          <w:rFonts w:asciiTheme="minorHAnsi" w:hAnsiTheme="minorHAnsi" w:cstheme="minorHAnsi"/>
          <w:b/>
          <w:bCs/>
          <w:sz w:val="22"/>
          <w:szCs w:val="22"/>
        </w:rPr>
        <w:lastRenderedPageBreak/>
        <w:t>Testing and Audits</w:t>
      </w:r>
    </w:p>
    <w:p w14:paraId="1312AEB8" w14:textId="4B1991EE" w:rsidR="002D1090" w:rsidRDefault="002D1090" w:rsidP="00CD5F3A">
      <w:pPr>
        <w:pStyle w:val="NormalWeb"/>
        <w:rPr>
          <w:rFonts w:asciiTheme="minorHAnsi" w:hAnsiTheme="minorHAnsi" w:cstheme="minorHAnsi"/>
          <w:sz w:val="22"/>
          <w:szCs w:val="22"/>
        </w:rPr>
      </w:pPr>
      <w:r w:rsidRPr="002D1090">
        <w:rPr>
          <w:rFonts w:asciiTheme="minorHAnsi" w:hAnsiTheme="minorHAnsi" w:cstheme="minorHAnsi"/>
          <w:sz w:val="22"/>
          <w:szCs w:val="22"/>
        </w:rPr>
        <w:t>Plans and supporting functions should be provided for thoroughly testing the new code</w:t>
      </w:r>
      <w:r>
        <w:rPr>
          <w:rFonts w:asciiTheme="minorHAnsi" w:hAnsiTheme="minorHAnsi" w:cstheme="minorHAnsi"/>
          <w:sz w:val="22"/>
          <w:szCs w:val="22"/>
        </w:rPr>
        <w:t>. This should include unit tests for individual functions and integration tests. The testing framework can use Truffle.</w:t>
      </w:r>
    </w:p>
    <w:p w14:paraId="3356AC4B" w14:textId="5C46F7C2" w:rsidR="002D1090" w:rsidRPr="002D1090" w:rsidRDefault="002D1090" w:rsidP="00CD5F3A">
      <w:pPr>
        <w:pStyle w:val="NormalWeb"/>
        <w:rPr>
          <w:rFonts w:asciiTheme="minorHAnsi" w:hAnsiTheme="minorHAnsi" w:cstheme="minorHAnsi"/>
          <w:b/>
          <w:bCs/>
          <w:sz w:val="22"/>
          <w:szCs w:val="22"/>
        </w:rPr>
      </w:pPr>
      <w:r w:rsidRPr="002D1090">
        <w:rPr>
          <w:rFonts w:asciiTheme="minorHAnsi" w:hAnsiTheme="minorHAnsi" w:cstheme="minorHAnsi"/>
          <w:b/>
          <w:bCs/>
          <w:sz w:val="22"/>
          <w:szCs w:val="22"/>
        </w:rPr>
        <w:t>Documentation</w:t>
      </w:r>
    </w:p>
    <w:p w14:paraId="57B8AEB2" w14:textId="2585B340" w:rsidR="002D1090" w:rsidRDefault="002D1090" w:rsidP="002D1090">
      <w:pPr>
        <w:pStyle w:val="NormalWeb"/>
        <w:rPr>
          <w:rFonts w:asciiTheme="minorHAnsi" w:hAnsiTheme="minorHAnsi" w:cstheme="minorHAnsi"/>
          <w:sz w:val="22"/>
          <w:szCs w:val="22"/>
        </w:rPr>
      </w:pPr>
      <w:r>
        <w:rPr>
          <w:rFonts w:asciiTheme="minorHAnsi" w:hAnsiTheme="minorHAnsi" w:cstheme="minorHAnsi"/>
          <w:sz w:val="22"/>
          <w:szCs w:val="22"/>
        </w:rPr>
        <w:t>Provide</w:t>
      </w:r>
      <w:r w:rsidR="00C544A7">
        <w:rPr>
          <w:rFonts w:asciiTheme="minorHAnsi" w:hAnsiTheme="minorHAnsi" w:cstheme="minorHAnsi"/>
          <w:sz w:val="22"/>
          <w:szCs w:val="22"/>
        </w:rPr>
        <w:t xml:space="preserve"> detailed</w:t>
      </w:r>
      <w:r>
        <w:rPr>
          <w:rFonts w:asciiTheme="minorHAnsi" w:hAnsiTheme="minorHAnsi" w:cstheme="minorHAnsi"/>
          <w:sz w:val="22"/>
          <w:szCs w:val="22"/>
        </w:rPr>
        <w:t xml:space="preserve"> u</w:t>
      </w:r>
      <w:r w:rsidRPr="002D1090">
        <w:rPr>
          <w:rFonts w:asciiTheme="minorHAnsi" w:hAnsiTheme="minorHAnsi" w:cstheme="minorHAnsi"/>
          <w:sz w:val="22"/>
          <w:szCs w:val="22"/>
        </w:rPr>
        <w:t xml:space="preserve">ser </w:t>
      </w:r>
      <w:r>
        <w:rPr>
          <w:rFonts w:asciiTheme="minorHAnsi" w:hAnsiTheme="minorHAnsi" w:cstheme="minorHAnsi"/>
          <w:sz w:val="22"/>
          <w:szCs w:val="22"/>
        </w:rPr>
        <w:t>d</w:t>
      </w:r>
      <w:r w:rsidRPr="002D1090">
        <w:rPr>
          <w:rFonts w:asciiTheme="minorHAnsi" w:hAnsiTheme="minorHAnsi" w:cstheme="minorHAnsi"/>
          <w:sz w:val="22"/>
          <w:szCs w:val="22"/>
        </w:rPr>
        <w:t>ocumentation</w:t>
      </w:r>
      <w:r>
        <w:rPr>
          <w:rFonts w:asciiTheme="minorHAnsi" w:hAnsiTheme="minorHAnsi" w:cstheme="minorHAnsi"/>
          <w:sz w:val="22"/>
          <w:szCs w:val="22"/>
        </w:rPr>
        <w:t xml:space="preserve"> f</w:t>
      </w:r>
      <w:r w:rsidRPr="002D1090">
        <w:rPr>
          <w:rFonts w:asciiTheme="minorHAnsi" w:hAnsiTheme="minorHAnsi" w:cstheme="minorHAnsi"/>
          <w:sz w:val="22"/>
          <w:szCs w:val="22"/>
        </w:rPr>
        <w:t>or end-users or developers interacting with the smart contract</w:t>
      </w:r>
      <w:r>
        <w:rPr>
          <w:rFonts w:asciiTheme="minorHAnsi" w:hAnsiTheme="minorHAnsi" w:cstheme="minorHAnsi"/>
          <w:sz w:val="22"/>
          <w:szCs w:val="22"/>
        </w:rPr>
        <w:t xml:space="preserve"> and</w:t>
      </w:r>
      <w:r w:rsidR="00C544A7">
        <w:rPr>
          <w:rFonts w:asciiTheme="minorHAnsi" w:hAnsiTheme="minorHAnsi" w:cstheme="minorHAnsi"/>
          <w:sz w:val="22"/>
          <w:szCs w:val="22"/>
        </w:rPr>
        <w:t xml:space="preserve"> detailed</w:t>
      </w:r>
      <w:r>
        <w:rPr>
          <w:rFonts w:asciiTheme="minorHAnsi" w:hAnsiTheme="minorHAnsi" w:cstheme="minorHAnsi"/>
          <w:sz w:val="22"/>
          <w:szCs w:val="22"/>
        </w:rPr>
        <w:t xml:space="preserve"> d</w:t>
      </w:r>
      <w:r w:rsidRPr="002D1090">
        <w:rPr>
          <w:rFonts w:asciiTheme="minorHAnsi" w:hAnsiTheme="minorHAnsi" w:cstheme="minorHAnsi"/>
          <w:sz w:val="22"/>
          <w:szCs w:val="22"/>
        </w:rPr>
        <w:t xml:space="preserve">eveloper </w:t>
      </w:r>
      <w:r>
        <w:rPr>
          <w:rFonts w:asciiTheme="minorHAnsi" w:hAnsiTheme="minorHAnsi" w:cstheme="minorHAnsi"/>
          <w:sz w:val="22"/>
          <w:szCs w:val="22"/>
        </w:rPr>
        <w:t>d</w:t>
      </w:r>
      <w:r w:rsidRPr="002D1090">
        <w:rPr>
          <w:rFonts w:asciiTheme="minorHAnsi" w:hAnsiTheme="minorHAnsi" w:cstheme="minorHAnsi"/>
          <w:sz w:val="22"/>
          <w:szCs w:val="22"/>
        </w:rPr>
        <w:t>ocumentation for future developers.</w:t>
      </w:r>
    </w:p>
    <w:p w14:paraId="33FD8738" w14:textId="16991C36" w:rsidR="00BB4E08" w:rsidRPr="00BB4E08" w:rsidRDefault="00BB4E08" w:rsidP="002D1090">
      <w:pPr>
        <w:pStyle w:val="NormalWeb"/>
        <w:rPr>
          <w:rFonts w:asciiTheme="minorHAnsi" w:hAnsiTheme="minorHAnsi" w:cstheme="minorHAnsi"/>
          <w:b/>
          <w:bCs/>
          <w:sz w:val="22"/>
          <w:szCs w:val="22"/>
        </w:rPr>
      </w:pPr>
      <w:r w:rsidRPr="00BB4E08">
        <w:rPr>
          <w:rFonts w:asciiTheme="minorHAnsi" w:hAnsiTheme="minorHAnsi" w:cstheme="minorHAnsi"/>
          <w:b/>
          <w:bCs/>
          <w:sz w:val="22"/>
          <w:szCs w:val="22"/>
        </w:rPr>
        <w:t>Q&amp;A</w:t>
      </w:r>
    </w:p>
    <w:p w14:paraId="35FBEA5D" w14:textId="714E6B13" w:rsidR="00BB4E08" w:rsidRDefault="00BB4E08"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BB4E08">
        <w:rPr>
          <w:rFonts w:asciiTheme="minorHAnsi" w:hAnsiTheme="minorHAnsi" w:cstheme="minorHAnsi"/>
          <w:sz w:val="22"/>
          <w:szCs w:val="22"/>
        </w:rPr>
        <w:t>How Are the Thresholds (Threshold 1, Threshold 2, Threshold 3) Determined and Managed?</w:t>
      </w:r>
      <w:r>
        <w:rPr>
          <w:rFonts w:asciiTheme="minorHAnsi" w:hAnsiTheme="minorHAnsi" w:cstheme="minorHAnsi"/>
          <w:sz w:val="22"/>
          <w:szCs w:val="22"/>
        </w:rPr>
        <w:t xml:space="preserve"> A: The AI will return its assessment as a set of two numbers: a score for true and a score for false. This will answer a question like, should entity A be paid? This can be seen as a likelihood or probability when the score for true is divided by the sum of the scores. For determining payment for work, a threshold of 60% for Threshold 1 might be reasonable, with a Threshold 2 of 30%. Threshold 3 should probably usually be higher, at 80% or so.</w:t>
      </w:r>
      <w:r w:rsidR="00CE09CA">
        <w:rPr>
          <w:rFonts w:asciiTheme="minorHAnsi" w:hAnsiTheme="minorHAnsi" w:cstheme="minorHAnsi"/>
          <w:sz w:val="22"/>
          <w:szCs w:val="22"/>
        </w:rPr>
        <w:t xml:space="preserve"> These thresholds will be configurable in the contract text with defaults of {60%, 30%, and 80%}.</w:t>
      </w:r>
    </w:p>
    <w:p w14:paraId="1C1564C3" w14:textId="6D1EF0B4" w:rsidR="00BB4E08" w:rsidRDefault="00BB4E08"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BB4E08">
        <w:rPr>
          <w:rFonts w:asciiTheme="minorHAnsi" w:hAnsiTheme="minorHAnsi" w:cstheme="minorHAnsi"/>
          <w:sz w:val="22"/>
          <w:szCs w:val="22"/>
        </w:rPr>
        <w:t>How Will IPFS Integration Be Handled for Uploading and Retrieving Evidence?</w:t>
      </w:r>
      <w:r>
        <w:rPr>
          <w:rFonts w:asciiTheme="minorHAnsi" w:hAnsiTheme="minorHAnsi" w:cstheme="minorHAnsi"/>
          <w:sz w:val="22"/>
          <w:szCs w:val="22"/>
        </w:rPr>
        <w:t xml:space="preserve"> A: This smart contract will not need to worry about the details of what is provided in the zip files indicated by IPFS CIDs. These will be made and posted to IPFS in the front end, with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external adapter downloading and using the information from IPFS. The content will never be used—or even accessed—by the smart contract.</w:t>
      </w:r>
    </w:p>
    <w:p w14:paraId="455BBDE0" w14:textId="18548C6F" w:rsidR="00BB4E08" w:rsidRDefault="00BB4E08"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BB4E08">
        <w:rPr>
          <w:rFonts w:asciiTheme="minorHAnsi" w:hAnsiTheme="minorHAnsi" w:cstheme="minorHAnsi"/>
          <w:sz w:val="22"/>
          <w:szCs w:val="22"/>
        </w:rPr>
        <w:t xml:space="preserve">What Are the Expected Costs and Funding Mechanism for </w:t>
      </w:r>
      <w:proofErr w:type="spellStart"/>
      <w:r w:rsidRPr="00BB4E08">
        <w:rPr>
          <w:rFonts w:asciiTheme="minorHAnsi" w:hAnsiTheme="minorHAnsi" w:cstheme="minorHAnsi"/>
          <w:sz w:val="22"/>
          <w:szCs w:val="22"/>
        </w:rPr>
        <w:t>Chainlink</w:t>
      </w:r>
      <w:proofErr w:type="spellEnd"/>
      <w:r w:rsidRPr="00BB4E08">
        <w:rPr>
          <w:rFonts w:asciiTheme="minorHAnsi" w:hAnsiTheme="minorHAnsi" w:cstheme="minorHAnsi"/>
          <w:sz w:val="22"/>
          <w:szCs w:val="22"/>
        </w:rPr>
        <w:t xml:space="preserve"> Oracle Services?</w:t>
      </w:r>
      <w:r>
        <w:rPr>
          <w:rFonts w:asciiTheme="minorHAnsi" w:hAnsiTheme="minorHAnsi" w:cstheme="minorHAnsi"/>
          <w:sz w:val="22"/>
          <w:szCs w:val="22"/>
        </w:rPr>
        <w:t xml:space="preserve"> A: Great question, the two users, A and B, will need to provide enough Ethereum and LINK to support the task. Please integrate this payment into the smart contract.</w:t>
      </w:r>
    </w:p>
    <w:p w14:paraId="4C4013D7" w14:textId="12C8B1B0" w:rsidR="00BB4E08" w:rsidRDefault="00BB4E08"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BB4E08">
        <w:rPr>
          <w:rFonts w:asciiTheme="minorHAnsi" w:hAnsiTheme="minorHAnsi" w:cstheme="minorHAnsi"/>
          <w:sz w:val="22"/>
          <w:szCs w:val="22"/>
        </w:rPr>
        <w:t>How Will Disputes Be Initiated, Managed, and Resolved Beyond AI Evaluation?</w:t>
      </w:r>
      <w:r>
        <w:rPr>
          <w:rFonts w:asciiTheme="minorHAnsi" w:hAnsiTheme="minorHAnsi" w:cstheme="minorHAnsi"/>
          <w:sz w:val="22"/>
          <w:szCs w:val="22"/>
        </w:rPr>
        <w:t xml:space="preserve"> A: Entities A and B may be able to seek legal recourse beyond the AI system, but this is not guaranteed. For many meaningful applications, there will be no meaningful recourse.</w:t>
      </w:r>
    </w:p>
    <w:p w14:paraId="3DB41BF1" w14:textId="0FFD3664" w:rsidR="00BB4E08" w:rsidRDefault="00EE46AC"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EE46AC">
        <w:rPr>
          <w:rFonts w:asciiTheme="minorHAnsi" w:hAnsiTheme="minorHAnsi" w:cstheme="minorHAnsi"/>
          <w:sz w:val="22"/>
          <w:szCs w:val="22"/>
        </w:rPr>
        <w:t>What Security Measures Beyond Reentrancy Protection Will Be Implemented?</w:t>
      </w:r>
      <w:r>
        <w:rPr>
          <w:rFonts w:asciiTheme="minorHAnsi" w:hAnsiTheme="minorHAnsi" w:cstheme="minorHAnsi"/>
          <w:sz w:val="22"/>
          <w:szCs w:val="22"/>
        </w:rPr>
        <w:t xml:space="preserve"> A: Please consider other security measures, such as handing of unexpected inputs, and integrate what would be helpful into the smart contract and procedure. </w:t>
      </w:r>
      <w:r w:rsidR="00F31258">
        <w:rPr>
          <w:rFonts w:asciiTheme="minorHAnsi" w:hAnsiTheme="minorHAnsi" w:cstheme="minorHAnsi"/>
          <w:sz w:val="22"/>
          <w:szCs w:val="22"/>
        </w:rPr>
        <w:t xml:space="preserve">Also, if there are good libraries to help with this (e.g., </w:t>
      </w:r>
      <w:proofErr w:type="spellStart"/>
      <w:r w:rsidR="00F31258">
        <w:rPr>
          <w:rFonts w:asciiTheme="minorHAnsi" w:hAnsiTheme="minorHAnsi" w:cstheme="minorHAnsi"/>
          <w:sz w:val="22"/>
          <w:szCs w:val="22"/>
        </w:rPr>
        <w:t>OpenZeppelin</w:t>
      </w:r>
      <w:proofErr w:type="spellEnd"/>
      <w:r w:rsidR="00F31258">
        <w:rPr>
          <w:rFonts w:asciiTheme="minorHAnsi" w:hAnsiTheme="minorHAnsi" w:cstheme="minorHAnsi"/>
          <w:sz w:val="22"/>
          <w:szCs w:val="22"/>
        </w:rPr>
        <w:t xml:space="preserve"> Contracts) in a standardized way, please include them. </w:t>
      </w:r>
      <w:r w:rsidR="00AC7A40">
        <w:rPr>
          <w:rFonts w:asciiTheme="minorHAnsi" w:hAnsiTheme="minorHAnsi" w:cstheme="minorHAnsi"/>
          <w:sz w:val="22"/>
          <w:szCs w:val="22"/>
        </w:rPr>
        <w:t xml:space="preserve">Include a strategy for managing and updating the contract in response to newly discovered vulnerabilities, such as </w:t>
      </w:r>
      <w:r w:rsidR="00AC7A40" w:rsidRPr="00AC7A40">
        <w:rPr>
          <w:rFonts w:asciiTheme="minorHAnsi" w:hAnsiTheme="minorHAnsi" w:cstheme="minorHAnsi"/>
          <w:sz w:val="22"/>
          <w:szCs w:val="22"/>
        </w:rPr>
        <w:t xml:space="preserve">an upgradeable proxy pattern, </w:t>
      </w:r>
      <w:r w:rsidR="00AC7A40">
        <w:rPr>
          <w:rFonts w:asciiTheme="minorHAnsi" w:hAnsiTheme="minorHAnsi" w:cstheme="minorHAnsi"/>
          <w:sz w:val="22"/>
          <w:szCs w:val="22"/>
        </w:rPr>
        <w:t>e.g.</w:t>
      </w:r>
      <w:r w:rsidR="00AC7A40" w:rsidRPr="00AC7A40">
        <w:rPr>
          <w:rFonts w:asciiTheme="minorHAnsi" w:hAnsiTheme="minorHAnsi" w:cstheme="minorHAnsi"/>
          <w:sz w:val="22"/>
          <w:szCs w:val="22"/>
        </w:rPr>
        <w:t xml:space="preserve"> the Transparent Proxy or Universal Upgradeable Proxy Standard (UUPS) </w:t>
      </w:r>
      <w:r w:rsidR="00AC7A40">
        <w:rPr>
          <w:rFonts w:asciiTheme="minorHAnsi" w:hAnsiTheme="minorHAnsi" w:cstheme="minorHAnsi"/>
          <w:sz w:val="22"/>
          <w:szCs w:val="22"/>
        </w:rPr>
        <w:t>that</w:t>
      </w:r>
      <w:r w:rsidR="00AC7A40" w:rsidRPr="00AC7A40">
        <w:rPr>
          <w:rFonts w:asciiTheme="minorHAnsi" w:hAnsiTheme="minorHAnsi" w:cstheme="minorHAnsi"/>
          <w:sz w:val="22"/>
          <w:szCs w:val="22"/>
        </w:rPr>
        <w:t xml:space="preserve"> separates the contract's logic from its data storage. This separation allows the contract's logic to be updated without altering the stored data</w:t>
      </w:r>
      <w:r w:rsidR="00AC7A40">
        <w:rPr>
          <w:rFonts w:asciiTheme="minorHAnsi" w:hAnsiTheme="minorHAnsi" w:cstheme="minorHAnsi"/>
          <w:sz w:val="22"/>
          <w:szCs w:val="22"/>
        </w:rPr>
        <w:t>.</w:t>
      </w:r>
    </w:p>
    <w:p w14:paraId="65382079" w14:textId="42BD24D1" w:rsidR="00EE46AC" w:rsidRDefault="00EE46AC"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EE46AC">
        <w:rPr>
          <w:rFonts w:asciiTheme="minorHAnsi" w:hAnsiTheme="minorHAnsi" w:cstheme="minorHAnsi"/>
          <w:sz w:val="22"/>
          <w:szCs w:val="22"/>
        </w:rPr>
        <w:t>How Will Fund Distribution Be Managed, Especially in Partial Payment Scenarios?</w:t>
      </w:r>
      <w:r>
        <w:rPr>
          <w:rFonts w:asciiTheme="minorHAnsi" w:hAnsiTheme="minorHAnsi" w:cstheme="minorHAnsi"/>
          <w:sz w:val="22"/>
          <w:szCs w:val="22"/>
        </w:rPr>
        <w:t xml:space="preserve"> A: </w:t>
      </w:r>
      <w:r w:rsidR="008C6F7A">
        <w:rPr>
          <w:rFonts w:asciiTheme="minorHAnsi" w:hAnsiTheme="minorHAnsi" w:cstheme="minorHAnsi"/>
          <w:sz w:val="22"/>
          <w:szCs w:val="22"/>
        </w:rPr>
        <w:t>A partial (or total) distribution may be requested and honored at any time provided it is signed by both parties.</w:t>
      </w:r>
      <w:r w:rsidR="007B4E4D">
        <w:rPr>
          <w:rFonts w:asciiTheme="minorHAnsi" w:hAnsiTheme="minorHAnsi" w:cstheme="minorHAnsi"/>
          <w:sz w:val="22"/>
          <w:szCs w:val="22"/>
        </w:rPr>
        <w:t xml:space="preserve"> </w:t>
      </w:r>
      <w:r w:rsidR="007B4E4D" w:rsidRPr="007B4E4D">
        <w:rPr>
          <w:rFonts w:asciiTheme="minorHAnsi" w:hAnsiTheme="minorHAnsi" w:cstheme="minorHAnsi"/>
          <w:sz w:val="22"/>
          <w:szCs w:val="22"/>
        </w:rPr>
        <w:t xml:space="preserve">Fund distribution within our system is managed through a structured Request-Approval Pattern that ensures both Entity A and Entity B must mutually agree before any funds are released, including in partial payment scenarios. When either party wishes to distribute funds—whether in full or as a partial payment—they initiate a unique distribution request specifying the desired amount and the recipient address. Each request is assigned a distinct identifier and tracked individually within the smart contract. Both Entity A and Entity B must approve the distribution request by individually confirming their consent. To prevent funds from being locked indefinitely, each distribution request is subject to a predefined timeout period. If both </w:t>
      </w:r>
      <w:r w:rsidR="007B4E4D" w:rsidRPr="007B4E4D">
        <w:rPr>
          <w:rFonts w:asciiTheme="minorHAnsi" w:hAnsiTheme="minorHAnsi" w:cstheme="minorHAnsi"/>
          <w:sz w:val="22"/>
          <w:szCs w:val="22"/>
        </w:rPr>
        <w:lastRenderedPageBreak/>
        <w:t>parties approve the request within this timeframe, the specified amount is automatically transferred to the designated recipient. However, if one or both parties fail to approve the request before the timeout expires, the distribution request becomes void, and the funds remain securely in escrow. This mechanism not only facilitates flexible and precise fund management, allowing for partial payments as needed, but also ensures that all distributions are consensual and time-bound, thereby maintaining trust and security between the involved parties.</w:t>
      </w:r>
      <w:r w:rsidR="00CE09CA">
        <w:rPr>
          <w:rFonts w:asciiTheme="minorHAnsi" w:hAnsiTheme="minorHAnsi" w:cstheme="minorHAnsi"/>
          <w:sz w:val="22"/>
          <w:szCs w:val="22"/>
        </w:rPr>
        <w:t xml:space="preserve"> The timeout period will be changeable when agreed by both parties.</w:t>
      </w:r>
    </w:p>
    <w:p w14:paraId="4890F818" w14:textId="283BAE54" w:rsidR="00EE46AC" w:rsidRDefault="00EE46AC" w:rsidP="00BB4E08">
      <w:pPr>
        <w:pStyle w:val="NormalWeb"/>
        <w:numPr>
          <w:ilvl w:val="0"/>
          <w:numId w:val="10"/>
        </w:numPr>
        <w:rPr>
          <w:rFonts w:asciiTheme="minorHAnsi" w:hAnsiTheme="minorHAnsi" w:cstheme="minorHAnsi"/>
          <w:sz w:val="22"/>
          <w:szCs w:val="22"/>
        </w:rPr>
      </w:pPr>
      <w:r>
        <w:rPr>
          <w:rFonts w:asciiTheme="minorHAnsi" w:hAnsiTheme="minorHAnsi" w:cstheme="minorHAnsi"/>
          <w:sz w:val="22"/>
          <w:szCs w:val="22"/>
        </w:rPr>
        <w:t xml:space="preserve">Q: </w:t>
      </w:r>
      <w:r w:rsidRPr="00EE46AC">
        <w:rPr>
          <w:rFonts w:asciiTheme="minorHAnsi" w:hAnsiTheme="minorHAnsi" w:cstheme="minorHAnsi"/>
          <w:sz w:val="22"/>
          <w:szCs w:val="22"/>
        </w:rPr>
        <w:t>What User Interface Features Are Essential for Seamless Interaction with the Smart Contract?</w:t>
      </w:r>
      <w:r>
        <w:rPr>
          <w:rFonts w:asciiTheme="minorHAnsi" w:hAnsiTheme="minorHAnsi" w:cstheme="minorHAnsi"/>
          <w:sz w:val="22"/>
          <w:szCs w:val="22"/>
        </w:rPr>
        <w:t xml:space="preserve"> A: The user interface must support the compilation of documents into a zip file, placing the zip file on IPFS, and using the CID to generate a contract or request for payment.</w:t>
      </w:r>
    </w:p>
    <w:p w14:paraId="30BA34B5" w14:textId="77777777" w:rsidR="00EE46AC" w:rsidRPr="002D1090" w:rsidRDefault="00EE46AC" w:rsidP="00EE46AC">
      <w:pPr>
        <w:pStyle w:val="NormalWeb"/>
        <w:ind w:left="720"/>
        <w:rPr>
          <w:rFonts w:asciiTheme="minorHAnsi" w:hAnsiTheme="minorHAnsi" w:cstheme="minorHAnsi"/>
          <w:sz w:val="22"/>
          <w:szCs w:val="22"/>
        </w:rPr>
      </w:pPr>
    </w:p>
    <w:p w14:paraId="06478E83" w14:textId="64B04FF0" w:rsidR="002D1090" w:rsidRPr="00B019A0" w:rsidRDefault="00B019A0" w:rsidP="00CD5F3A">
      <w:pPr>
        <w:pStyle w:val="NormalWeb"/>
        <w:rPr>
          <w:rFonts w:asciiTheme="minorHAnsi" w:hAnsiTheme="minorHAnsi" w:cstheme="minorHAnsi"/>
          <w:b/>
          <w:bCs/>
          <w:sz w:val="22"/>
          <w:szCs w:val="22"/>
        </w:rPr>
      </w:pPr>
      <w:r w:rsidRPr="00B019A0">
        <w:rPr>
          <w:rFonts w:asciiTheme="minorHAnsi" w:hAnsiTheme="minorHAnsi" w:cstheme="minorHAnsi"/>
          <w:b/>
          <w:bCs/>
          <w:sz w:val="22"/>
          <w:szCs w:val="22"/>
        </w:rPr>
        <w:t>Instructions</w:t>
      </w:r>
    </w:p>
    <w:p w14:paraId="6620603D" w14:textId="14DD7455" w:rsidR="00B019A0" w:rsidRDefault="00B019A0" w:rsidP="00CD5F3A">
      <w:pPr>
        <w:pStyle w:val="NormalWeb"/>
        <w:rPr>
          <w:rFonts w:asciiTheme="minorHAnsi" w:hAnsiTheme="minorHAnsi" w:cstheme="minorHAnsi"/>
          <w:sz w:val="22"/>
          <w:szCs w:val="22"/>
        </w:rPr>
      </w:pPr>
      <w:r>
        <w:rPr>
          <w:rFonts w:asciiTheme="minorHAnsi" w:hAnsiTheme="minorHAnsi" w:cstheme="minorHAnsi"/>
          <w:sz w:val="22"/>
          <w:szCs w:val="22"/>
        </w:rPr>
        <w:t>Based on this information, assume the role of an expert developer and write the Smart Contract, along with testing instructions and documentation.</w:t>
      </w:r>
      <w:r w:rsidR="004D657E">
        <w:rPr>
          <w:rFonts w:asciiTheme="minorHAnsi" w:hAnsiTheme="minorHAnsi" w:cstheme="minorHAnsi"/>
          <w:sz w:val="22"/>
          <w:szCs w:val="22"/>
        </w:rPr>
        <w:t xml:space="preserve"> Please ask me any questions you may have to help with a correct implementation.</w:t>
      </w:r>
    </w:p>
    <w:sectPr w:rsidR="00B01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01532"/>
    <w:multiLevelType w:val="hybridMultilevel"/>
    <w:tmpl w:val="9364D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0440"/>
    <w:multiLevelType w:val="hybridMultilevel"/>
    <w:tmpl w:val="3CFE5306"/>
    <w:lvl w:ilvl="0" w:tplc="A28A23F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D58FB"/>
    <w:multiLevelType w:val="hybridMultilevel"/>
    <w:tmpl w:val="AAD4F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B46DA"/>
    <w:multiLevelType w:val="hybridMultilevel"/>
    <w:tmpl w:val="32881A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90222"/>
    <w:multiLevelType w:val="hybridMultilevel"/>
    <w:tmpl w:val="2886F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E7A8F"/>
    <w:multiLevelType w:val="hybridMultilevel"/>
    <w:tmpl w:val="57C6C73E"/>
    <w:lvl w:ilvl="0" w:tplc="493C0146">
      <w:numFmt w:val="bullet"/>
      <w:lvlText w:val="•"/>
      <w:lvlJc w:val="left"/>
      <w:pPr>
        <w:ind w:left="720" w:hanging="72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93585E"/>
    <w:multiLevelType w:val="hybridMultilevel"/>
    <w:tmpl w:val="14402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446D6"/>
    <w:multiLevelType w:val="hybridMultilevel"/>
    <w:tmpl w:val="3FB8E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26A97"/>
    <w:multiLevelType w:val="hybridMultilevel"/>
    <w:tmpl w:val="3F62D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355FC"/>
    <w:multiLevelType w:val="hybridMultilevel"/>
    <w:tmpl w:val="C2360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475652">
    <w:abstractNumId w:val="0"/>
  </w:num>
  <w:num w:numId="2" w16cid:durableId="219707368">
    <w:abstractNumId w:val="2"/>
  </w:num>
  <w:num w:numId="3" w16cid:durableId="897396692">
    <w:abstractNumId w:val="6"/>
  </w:num>
  <w:num w:numId="4" w16cid:durableId="1159619285">
    <w:abstractNumId w:val="1"/>
  </w:num>
  <w:num w:numId="5" w16cid:durableId="212667145">
    <w:abstractNumId w:val="3"/>
  </w:num>
  <w:num w:numId="6" w16cid:durableId="1254365065">
    <w:abstractNumId w:val="4"/>
  </w:num>
  <w:num w:numId="7" w16cid:durableId="1773167539">
    <w:abstractNumId w:val="7"/>
  </w:num>
  <w:num w:numId="8" w16cid:durableId="716783947">
    <w:abstractNumId w:val="5"/>
  </w:num>
  <w:num w:numId="9" w16cid:durableId="1411611228">
    <w:abstractNumId w:val="9"/>
  </w:num>
  <w:num w:numId="10" w16cid:durableId="134462810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il Tardella">
    <w15:presenceInfo w15:providerId="Windows Live" w15:userId="a3b603023d223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27"/>
    <w:rsid w:val="00016A6D"/>
    <w:rsid w:val="00017CC3"/>
    <w:rsid w:val="00026948"/>
    <w:rsid w:val="0003549C"/>
    <w:rsid w:val="00056BEE"/>
    <w:rsid w:val="0006134E"/>
    <w:rsid w:val="00064893"/>
    <w:rsid w:val="000840C8"/>
    <w:rsid w:val="00087FE4"/>
    <w:rsid w:val="000A593B"/>
    <w:rsid w:val="000B4D11"/>
    <w:rsid w:val="000C45E8"/>
    <w:rsid w:val="000D2467"/>
    <w:rsid w:val="000D2D2D"/>
    <w:rsid w:val="001204F7"/>
    <w:rsid w:val="00125623"/>
    <w:rsid w:val="001258CE"/>
    <w:rsid w:val="00133D2F"/>
    <w:rsid w:val="00135E38"/>
    <w:rsid w:val="001401E4"/>
    <w:rsid w:val="00154859"/>
    <w:rsid w:val="0016031A"/>
    <w:rsid w:val="00171AEA"/>
    <w:rsid w:val="001739F4"/>
    <w:rsid w:val="00177213"/>
    <w:rsid w:val="00180529"/>
    <w:rsid w:val="00180D1A"/>
    <w:rsid w:val="00187776"/>
    <w:rsid w:val="001B2778"/>
    <w:rsid w:val="001C1C90"/>
    <w:rsid w:val="001C59E2"/>
    <w:rsid w:val="001D6F44"/>
    <w:rsid w:val="001D72FF"/>
    <w:rsid w:val="001E06D8"/>
    <w:rsid w:val="001F1D1A"/>
    <w:rsid w:val="002111F4"/>
    <w:rsid w:val="00221D89"/>
    <w:rsid w:val="0024055A"/>
    <w:rsid w:val="00240C89"/>
    <w:rsid w:val="0024779B"/>
    <w:rsid w:val="002626B2"/>
    <w:rsid w:val="00263C03"/>
    <w:rsid w:val="002656D5"/>
    <w:rsid w:val="002807D6"/>
    <w:rsid w:val="00287C7F"/>
    <w:rsid w:val="002A064F"/>
    <w:rsid w:val="002C1B8B"/>
    <w:rsid w:val="002D1090"/>
    <w:rsid w:val="002E4EEB"/>
    <w:rsid w:val="002E7060"/>
    <w:rsid w:val="00304D4D"/>
    <w:rsid w:val="0031326D"/>
    <w:rsid w:val="00343CDC"/>
    <w:rsid w:val="003714A5"/>
    <w:rsid w:val="00381084"/>
    <w:rsid w:val="003811B2"/>
    <w:rsid w:val="00384885"/>
    <w:rsid w:val="00392D83"/>
    <w:rsid w:val="003C10E9"/>
    <w:rsid w:val="003D1824"/>
    <w:rsid w:val="004024C3"/>
    <w:rsid w:val="00416233"/>
    <w:rsid w:val="0042397B"/>
    <w:rsid w:val="004277D5"/>
    <w:rsid w:val="00434140"/>
    <w:rsid w:val="0043473F"/>
    <w:rsid w:val="00460F27"/>
    <w:rsid w:val="004B6AF0"/>
    <w:rsid w:val="004C1107"/>
    <w:rsid w:val="004D091A"/>
    <w:rsid w:val="004D657E"/>
    <w:rsid w:val="004F5D35"/>
    <w:rsid w:val="00523B7C"/>
    <w:rsid w:val="005247BD"/>
    <w:rsid w:val="00526E6F"/>
    <w:rsid w:val="00533946"/>
    <w:rsid w:val="005349BA"/>
    <w:rsid w:val="005373F3"/>
    <w:rsid w:val="00541381"/>
    <w:rsid w:val="005567F7"/>
    <w:rsid w:val="00590BB6"/>
    <w:rsid w:val="005910BF"/>
    <w:rsid w:val="005C3AB0"/>
    <w:rsid w:val="005C6EAB"/>
    <w:rsid w:val="005D4A84"/>
    <w:rsid w:val="005D53BE"/>
    <w:rsid w:val="00603DC4"/>
    <w:rsid w:val="00617F2A"/>
    <w:rsid w:val="006202C2"/>
    <w:rsid w:val="0063215E"/>
    <w:rsid w:val="006453FB"/>
    <w:rsid w:val="00657F60"/>
    <w:rsid w:val="006616A5"/>
    <w:rsid w:val="00683368"/>
    <w:rsid w:val="00692279"/>
    <w:rsid w:val="00695EF1"/>
    <w:rsid w:val="00697AA4"/>
    <w:rsid w:val="006A4EF6"/>
    <w:rsid w:val="006B7DEF"/>
    <w:rsid w:val="006C0005"/>
    <w:rsid w:val="006E187D"/>
    <w:rsid w:val="0070372F"/>
    <w:rsid w:val="00714684"/>
    <w:rsid w:val="00720575"/>
    <w:rsid w:val="00736CA4"/>
    <w:rsid w:val="0074745E"/>
    <w:rsid w:val="0075233A"/>
    <w:rsid w:val="00790F84"/>
    <w:rsid w:val="007A3CED"/>
    <w:rsid w:val="007A406B"/>
    <w:rsid w:val="007B4E4D"/>
    <w:rsid w:val="007C618A"/>
    <w:rsid w:val="007C7ECD"/>
    <w:rsid w:val="007D0FFD"/>
    <w:rsid w:val="007D2B41"/>
    <w:rsid w:val="007D70D9"/>
    <w:rsid w:val="007E18E8"/>
    <w:rsid w:val="007E39CF"/>
    <w:rsid w:val="007E5C0F"/>
    <w:rsid w:val="007F0EBB"/>
    <w:rsid w:val="008219EC"/>
    <w:rsid w:val="00825D19"/>
    <w:rsid w:val="00832BDB"/>
    <w:rsid w:val="00833AA0"/>
    <w:rsid w:val="00842EB9"/>
    <w:rsid w:val="008435ED"/>
    <w:rsid w:val="00860527"/>
    <w:rsid w:val="00861892"/>
    <w:rsid w:val="00863ABC"/>
    <w:rsid w:val="008651D5"/>
    <w:rsid w:val="00873C19"/>
    <w:rsid w:val="00875E89"/>
    <w:rsid w:val="00877E7B"/>
    <w:rsid w:val="008A6EE3"/>
    <w:rsid w:val="008B16AF"/>
    <w:rsid w:val="008C6F7A"/>
    <w:rsid w:val="008C7639"/>
    <w:rsid w:val="008D3F08"/>
    <w:rsid w:val="008E37FF"/>
    <w:rsid w:val="008F2AE9"/>
    <w:rsid w:val="0090158B"/>
    <w:rsid w:val="00937BD4"/>
    <w:rsid w:val="009542C6"/>
    <w:rsid w:val="00961DEA"/>
    <w:rsid w:val="0096638E"/>
    <w:rsid w:val="00967733"/>
    <w:rsid w:val="009755C8"/>
    <w:rsid w:val="00987EF0"/>
    <w:rsid w:val="009932E1"/>
    <w:rsid w:val="009C7275"/>
    <w:rsid w:val="009E4A2F"/>
    <w:rsid w:val="009E7993"/>
    <w:rsid w:val="009F05F0"/>
    <w:rsid w:val="009F0B0E"/>
    <w:rsid w:val="009F58B9"/>
    <w:rsid w:val="00A047AF"/>
    <w:rsid w:val="00A07837"/>
    <w:rsid w:val="00A11B8A"/>
    <w:rsid w:val="00A16147"/>
    <w:rsid w:val="00A2442A"/>
    <w:rsid w:val="00A24DE5"/>
    <w:rsid w:val="00A24EEA"/>
    <w:rsid w:val="00A4047C"/>
    <w:rsid w:val="00A40679"/>
    <w:rsid w:val="00A40F86"/>
    <w:rsid w:val="00A47A32"/>
    <w:rsid w:val="00A47A61"/>
    <w:rsid w:val="00A634A1"/>
    <w:rsid w:val="00A7554A"/>
    <w:rsid w:val="00A8086B"/>
    <w:rsid w:val="00AA63F5"/>
    <w:rsid w:val="00AC2E23"/>
    <w:rsid w:val="00AC7A40"/>
    <w:rsid w:val="00AF6C3A"/>
    <w:rsid w:val="00AF7EEB"/>
    <w:rsid w:val="00B019A0"/>
    <w:rsid w:val="00B02A97"/>
    <w:rsid w:val="00B118AE"/>
    <w:rsid w:val="00B12EBA"/>
    <w:rsid w:val="00B14982"/>
    <w:rsid w:val="00B25B39"/>
    <w:rsid w:val="00B277BD"/>
    <w:rsid w:val="00B43A87"/>
    <w:rsid w:val="00B66990"/>
    <w:rsid w:val="00B8614A"/>
    <w:rsid w:val="00B94964"/>
    <w:rsid w:val="00BA054C"/>
    <w:rsid w:val="00BB04E1"/>
    <w:rsid w:val="00BB4E08"/>
    <w:rsid w:val="00BB5E66"/>
    <w:rsid w:val="00BC208C"/>
    <w:rsid w:val="00BD6B8C"/>
    <w:rsid w:val="00BE2BD1"/>
    <w:rsid w:val="00BE7D4C"/>
    <w:rsid w:val="00BF7124"/>
    <w:rsid w:val="00BF7566"/>
    <w:rsid w:val="00C07053"/>
    <w:rsid w:val="00C16807"/>
    <w:rsid w:val="00C217CD"/>
    <w:rsid w:val="00C405B4"/>
    <w:rsid w:val="00C47165"/>
    <w:rsid w:val="00C544A7"/>
    <w:rsid w:val="00C63270"/>
    <w:rsid w:val="00C64C97"/>
    <w:rsid w:val="00C657C5"/>
    <w:rsid w:val="00C83B74"/>
    <w:rsid w:val="00C851D8"/>
    <w:rsid w:val="00C90BE1"/>
    <w:rsid w:val="00CA637D"/>
    <w:rsid w:val="00CC3C87"/>
    <w:rsid w:val="00CD5F3A"/>
    <w:rsid w:val="00CD72A0"/>
    <w:rsid w:val="00CE09CA"/>
    <w:rsid w:val="00D02990"/>
    <w:rsid w:val="00D02EE5"/>
    <w:rsid w:val="00D0626B"/>
    <w:rsid w:val="00D31582"/>
    <w:rsid w:val="00D3466B"/>
    <w:rsid w:val="00D40BA1"/>
    <w:rsid w:val="00D50A6C"/>
    <w:rsid w:val="00D54F16"/>
    <w:rsid w:val="00D57A21"/>
    <w:rsid w:val="00D73EF1"/>
    <w:rsid w:val="00D762BC"/>
    <w:rsid w:val="00D84A13"/>
    <w:rsid w:val="00D96C03"/>
    <w:rsid w:val="00DA33A7"/>
    <w:rsid w:val="00DB0209"/>
    <w:rsid w:val="00DB2D01"/>
    <w:rsid w:val="00DB30B7"/>
    <w:rsid w:val="00DB7A44"/>
    <w:rsid w:val="00DC3B11"/>
    <w:rsid w:val="00DE6D7A"/>
    <w:rsid w:val="00E0466A"/>
    <w:rsid w:val="00E10A84"/>
    <w:rsid w:val="00E11363"/>
    <w:rsid w:val="00E15E66"/>
    <w:rsid w:val="00E21B22"/>
    <w:rsid w:val="00E37303"/>
    <w:rsid w:val="00E577CF"/>
    <w:rsid w:val="00E6056D"/>
    <w:rsid w:val="00E67261"/>
    <w:rsid w:val="00E72213"/>
    <w:rsid w:val="00E744D9"/>
    <w:rsid w:val="00EA621E"/>
    <w:rsid w:val="00EA7299"/>
    <w:rsid w:val="00EB2519"/>
    <w:rsid w:val="00EB5DE4"/>
    <w:rsid w:val="00EC125D"/>
    <w:rsid w:val="00ED6E41"/>
    <w:rsid w:val="00EE46AC"/>
    <w:rsid w:val="00EE62CE"/>
    <w:rsid w:val="00EF2A7B"/>
    <w:rsid w:val="00F04C22"/>
    <w:rsid w:val="00F1722D"/>
    <w:rsid w:val="00F205B0"/>
    <w:rsid w:val="00F22AEA"/>
    <w:rsid w:val="00F23ACD"/>
    <w:rsid w:val="00F31258"/>
    <w:rsid w:val="00F3194A"/>
    <w:rsid w:val="00F31C52"/>
    <w:rsid w:val="00F345BC"/>
    <w:rsid w:val="00F43F7A"/>
    <w:rsid w:val="00F52320"/>
    <w:rsid w:val="00F53E7B"/>
    <w:rsid w:val="00F631A6"/>
    <w:rsid w:val="00F74F56"/>
    <w:rsid w:val="00F85111"/>
    <w:rsid w:val="00F97025"/>
    <w:rsid w:val="00FA030E"/>
    <w:rsid w:val="00FA5D53"/>
    <w:rsid w:val="00FB69C7"/>
    <w:rsid w:val="00FD1D45"/>
    <w:rsid w:val="00FE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BBC0"/>
  <w15:chartTrackingRefBased/>
  <w15:docId w15:val="{3E22EC27-B904-4EFD-97AF-398897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27"/>
    <w:pPr>
      <w:ind w:left="720"/>
      <w:contextualSpacing/>
    </w:pPr>
  </w:style>
  <w:style w:type="paragraph" w:styleId="NormalWeb">
    <w:name w:val="Normal (Web)"/>
    <w:basedOn w:val="Normal"/>
    <w:uiPriority w:val="99"/>
    <w:unhideWhenUsed/>
    <w:rsid w:val="007E3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5E66"/>
    <w:rPr>
      <w:b/>
      <w:bCs/>
    </w:rPr>
  </w:style>
  <w:style w:type="character" w:customStyle="1" w:styleId="ilfuvd">
    <w:name w:val="ilfuvd"/>
    <w:basedOn w:val="DefaultParagraphFont"/>
    <w:rsid w:val="008A6EE3"/>
  </w:style>
  <w:style w:type="paragraph" w:styleId="Revision">
    <w:name w:val="Revision"/>
    <w:hidden/>
    <w:uiPriority w:val="99"/>
    <w:semiHidden/>
    <w:rsid w:val="008651D5"/>
    <w:pPr>
      <w:spacing w:after="0" w:line="240" w:lineRule="auto"/>
    </w:pPr>
  </w:style>
  <w:style w:type="character" w:styleId="CommentReference">
    <w:name w:val="annotation reference"/>
    <w:basedOn w:val="DefaultParagraphFont"/>
    <w:uiPriority w:val="99"/>
    <w:semiHidden/>
    <w:unhideWhenUsed/>
    <w:rsid w:val="00832BDB"/>
    <w:rPr>
      <w:sz w:val="16"/>
      <w:szCs w:val="16"/>
    </w:rPr>
  </w:style>
  <w:style w:type="paragraph" w:styleId="CommentText">
    <w:name w:val="annotation text"/>
    <w:basedOn w:val="Normal"/>
    <w:link w:val="CommentTextChar"/>
    <w:uiPriority w:val="99"/>
    <w:semiHidden/>
    <w:unhideWhenUsed/>
    <w:rsid w:val="00832BDB"/>
    <w:pPr>
      <w:spacing w:line="240" w:lineRule="auto"/>
    </w:pPr>
    <w:rPr>
      <w:sz w:val="20"/>
      <w:szCs w:val="20"/>
    </w:rPr>
  </w:style>
  <w:style w:type="character" w:customStyle="1" w:styleId="CommentTextChar">
    <w:name w:val="Comment Text Char"/>
    <w:basedOn w:val="DefaultParagraphFont"/>
    <w:link w:val="CommentText"/>
    <w:uiPriority w:val="99"/>
    <w:semiHidden/>
    <w:rsid w:val="00832BDB"/>
    <w:rPr>
      <w:sz w:val="20"/>
      <w:szCs w:val="20"/>
    </w:rPr>
  </w:style>
  <w:style w:type="paragraph" w:styleId="CommentSubject">
    <w:name w:val="annotation subject"/>
    <w:basedOn w:val="CommentText"/>
    <w:next w:val="CommentText"/>
    <w:link w:val="CommentSubjectChar"/>
    <w:uiPriority w:val="99"/>
    <w:semiHidden/>
    <w:unhideWhenUsed/>
    <w:rsid w:val="00832BDB"/>
    <w:rPr>
      <w:b/>
      <w:bCs/>
    </w:rPr>
  </w:style>
  <w:style w:type="character" w:customStyle="1" w:styleId="CommentSubjectChar">
    <w:name w:val="Comment Subject Char"/>
    <w:basedOn w:val="CommentTextChar"/>
    <w:link w:val="CommentSubject"/>
    <w:uiPriority w:val="99"/>
    <w:semiHidden/>
    <w:rsid w:val="00832B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15573">
      <w:bodyDiv w:val="1"/>
      <w:marLeft w:val="0"/>
      <w:marRight w:val="0"/>
      <w:marTop w:val="0"/>
      <w:marBottom w:val="0"/>
      <w:divBdr>
        <w:top w:val="none" w:sz="0" w:space="0" w:color="auto"/>
        <w:left w:val="none" w:sz="0" w:space="0" w:color="auto"/>
        <w:bottom w:val="none" w:sz="0" w:space="0" w:color="auto"/>
        <w:right w:val="none" w:sz="0" w:space="0" w:color="auto"/>
      </w:divBdr>
    </w:div>
    <w:div w:id="515733121">
      <w:bodyDiv w:val="1"/>
      <w:marLeft w:val="0"/>
      <w:marRight w:val="0"/>
      <w:marTop w:val="0"/>
      <w:marBottom w:val="0"/>
      <w:divBdr>
        <w:top w:val="none" w:sz="0" w:space="0" w:color="auto"/>
        <w:left w:val="none" w:sz="0" w:space="0" w:color="auto"/>
        <w:bottom w:val="none" w:sz="0" w:space="0" w:color="auto"/>
        <w:right w:val="none" w:sz="0" w:space="0" w:color="auto"/>
      </w:divBdr>
    </w:div>
    <w:div w:id="972635897">
      <w:bodyDiv w:val="1"/>
      <w:marLeft w:val="0"/>
      <w:marRight w:val="0"/>
      <w:marTop w:val="0"/>
      <w:marBottom w:val="0"/>
      <w:divBdr>
        <w:top w:val="none" w:sz="0" w:space="0" w:color="auto"/>
        <w:left w:val="none" w:sz="0" w:space="0" w:color="auto"/>
        <w:bottom w:val="none" w:sz="0" w:space="0" w:color="auto"/>
        <w:right w:val="none" w:sz="0" w:space="0" w:color="auto"/>
      </w:divBdr>
    </w:div>
    <w:div w:id="1079788133">
      <w:bodyDiv w:val="1"/>
      <w:marLeft w:val="0"/>
      <w:marRight w:val="0"/>
      <w:marTop w:val="0"/>
      <w:marBottom w:val="0"/>
      <w:divBdr>
        <w:top w:val="none" w:sz="0" w:space="0" w:color="auto"/>
        <w:left w:val="none" w:sz="0" w:space="0" w:color="auto"/>
        <w:bottom w:val="none" w:sz="0" w:space="0" w:color="auto"/>
        <w:right w:val="none" w:sz="0" w:space="0" w:color="auto"/>
      </w:divBdr>
    </w:div>
    <w:div w:id="1317683952">
      <w:bodyDiv w:val="1"/>
      <w:marLeft w:val="0"/>
      <w:marRight w:val="0"/>
      <w:marTop w:val="0"/>
      <w:marBottom w:val="0"/>
      <w:divBdr>
        <w:top w:val="none" w:sz="0" w:space="0" w:color="auto"/>
        <w:left w:val="none" w:sz="0" w:space="0" w:color="auto"/>
        <w:bottom w:val="none" w:sz="0" w:space="0" w:color="auto"/>
        <w:right w:val="none" w:sz="0" w:space="0" w:color="auto"/>
      </w:divBdr>
      <w:divsChild>
        <w:div w:id="1671908970">
          <w:marLeft w:val="0"/>
          <w:marRight w:val="0"/>
          <w:marTop w:val="0"/>
          <w:marBottom w:val="0"/>
          <w:divBdr>
            <w:top w:val="none" w:sz="0" w:space="0" w:color="auto"/>
            <w:left w:val="none" w:sz="0" w:space="0" w:color="auto"/>
            <w:bottom w:val="none" w:sz="0" w:space="0" w:color="auto"/>
            <w:right w:val="none" w:sz="0" w:space="0" w:color="auto"/>
          </w:divBdr>
          <w:divsChild>
            <w:div w:id="640500329">
              <w:marLeft w:val="0"/>
              <w:marRight w:val="0"/>
              <w:marTop w:val="0"/>
              <w:marBottom w:val="0"/>
              <w:divBdr>
                <w:top w:val="none" w:sz="0" w:space="0" w:color="auto"/>
                <w:left w:val="none" w:sz="0" w:space="0" w:color="auto"/>
                <w:bottom w:val="none" w:sz="0" w:space="0" w:color="auto"/>
                <w:right w:val="none" w:sz="0" w:space="0" w:color="auto"/>
              </w:divBdr>
              <w:divsChild>
                <w:div w:id="1150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146">
      <w:bodyDiv w:val="1"/>
      <w:marLeft w:val="0"/>
      <w:marRight w:val="0"/>
      <w:marTop w:val="0"/>
      <w:marBottom w:val="0"/>
      <w:divBdr>
        <w:top w:val="none" w:sz="0" w:space="0" w:color="auto"/>
        <w:left w:val="none" w:sz="0" w:space="0" w:color="auto"/>
        <w:bottom w:val="none" w:sz="0" w:space="0" w:color="auto"/>
        <w:right w:val="none" w:sz="0" w:space="0" w:color="auto"/>
      </w:divBdr>
      <w:divsChild>
        <w:div w:id="697196029">
          <w:marLeft w:val="0"/>
          <w:marRight w:val="0"/>
          <w:marTop w:val="0"/>
          <w:marBottom w:val="0"/>
          <w:divBdr>
            <w:top w:val="none" w:sz="0" w:space="0" w:color="auto"/>
            <w:left w:val="none" w:sz="0" w:space="0" w:color="auto"/>
            <w:bottom w:val="none" w:sz="0" w:space="0" w:color="auto"/>
            <w:right w:val="none" w:sz="0" w:space="0" w:color="auto"/>
          </w:divBdr>
          <w:divsChild>
            <w:div w:id="620037965">
              <w:marLeft w:val="0"/>
              <w:marRight w:val="0"/>
              <w:marTop w:val="0"/>
              <w:marBottom w:val="0"/>
              <w:divBdr>
                <w:top w:val="none" w:sz="0" w:space="0" w:color="auto"/>
                <w:left w:val="none" w:sz="0" w:space="0" w:color="auto"/>
                <w:bottom w:val="none" w:sz="0" w:space="0" w:color="auto"/>
                <w:right w:val="none" w:sz="0" w:space="0" w:color="auto"/>
              </w:divBdr>
              <w:divsChild>
                <w:div w:id="2034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4666">
      <w:bodyDiv w:val="1"/>
      <w:marLeft w:val="0"/>
      <w:marRight w:val="0"/>
      <w:marTop w:val="0"/>
      <w:marBottom w:val="0"/>
      <w:divBdr>
        <w:top w:val="none" w:sz="0" w:space="0" w:color="auto"/>
        <w:left w:val="none" w:sz="0" w:space="0" w:color="auto"/>
        <w:bottom w:val="none" w:sz="0" w:space="0" w:color="auto"/>
        <w:right w:val="none" w:sz="0" w:space="0" w:color="auto"/>
      </w:divBdr>
      <w:divsChild>
        <w:div w:id="1590849857">
          <w:marLeft w:val="0"/>
          <w:marRight w:val="0"/>
          <w:marTop w:val="0"/>
          <w:marBottom w:val="0"/>
          <w:divBdr>
            <w:top w:val="none" w:sz="0" w:space="0" w:color="auto"/>
            <w:left w:val="none" w:sz="0" w:space="0" w:color="auto"/>
            <w:bottom w:val="none" w:sz="0" w:space="0" w:color="auto"/>
            <w:right w:val="none" w:sz="0" w:space="0" w:color="auto"/>
          </w:divBdr>
          <w:divsChild>
            <w:div w:id="217595894">
              <w:marLeft w:val="0"/>
              <w:marRight w:val="0"/>
              <w:marTop w:val="0"/>
              <w:marBottom w:val="0"/>
              <w:divBdr>
                <w:top w:val="none" w:sz="0" w:space="0" w:color="auto"/>
                <w:left w:val="none" w:sz="0" w:space="0" w:color="auto"/>
                <w:bottom w:val="none" w:sz="0" w:space="0" w:color="auto"/>
                <w:right w:val="none" w:sz="0" w:space="0" w:color="auto"/>
              </w:divBdr>
              <w:divsChild>
                <w:div w:id="2073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5081">
      <w:bodyDiv w:val="1"/>
      <w:marLeft w:val="0"/>
      <w:marRight w:val="0"/>
      <w:marTop w:val="0"/>
      <w:marBottom w:val="0"/>
      <w:divBdr>
        <w:top w:val="none" w:sz="0" w:space="0" w:color="auto"/>
        <w:left w:val="none" w:sz="0" w:space="0" w:color="auto"/>
        <w:bottom w:val="none" w:sz="0" w:space="0" w:color="auto"/>
        <w:right w:val="none" w:sz="0" w:space="0" w:color="auto"/>
      </w:divBdr>
    </w:div>
    <w:div w:id="2146661325">
      <w:bodyDiv w:val="1"/>
      <w:marLeft w:val="0"/>
      <w:marRight w:val="0"/>
      <w:marTop w:val="0"/>
      <w:marBottom w:val="0"/>
      <w:divBdr>
        <w:top w:val="none" w:sz="0" w:space="0" w:color="auto"/>
        <w:left w:val="none" w:sz="0" w:space="0" w:color="auto"/>
        <w:bottom w:val="none" w:sz="0" w:space="0" w:color="auto"/>
        <w:right w:val="none" w:sz="0" w:space="0" w:color="auto"/>
      </w:divBdr>
      <w:divsChild>
        <w:div w:id="1850943020">
          <w:marLeft w:val="0"/>
          <w:marRight w:val="0"/>
          <w:marTop w:val="0"/>
          <w:marBottom w:val="0"/>
          <w:divBdr>
            <w:top w:val="none" w:sz="0" w:space="0" w:color="auto"/>
            <w:left w:val="none" w:sz="0" w:space="0" w:color="auto"/>
            <w:bottom w:val="none" w:sz="0" w:space="0" w:color="auto"/>
            <w:right w:val="none" w:sz="0" w:space="0" w:color="auto"/>
          </w:divBdr>
          <w:divsChild>
            <w:div w:id="482551477">
              <w:marLeft w:val="0"/>
              <w:marRight w:val="0"/>
              <w:marTop w:val="0"/>
              <w:marBottom w:val="0"/>
              <w:divBdr>
                <w:top w:val="none" w:sz="0" w:space="0" w:color="auto"/>
                <w:left w:val="none" w:sz="0" w:space="0" w:color="auto"/>
                <w:bottom w:val="none" w:sz="0" w:space="0" w:color="auto"/>
                <w:right w:val="none" w:sz="0" w:space="0" w:color="auto"/>
              </w:divBdr>
              <w:divsChild>
                <w:div w:id="2345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English III</dc:creator>
  <cp:keywords/>
  <dc:description/>
  <cp:lastModifiedBy>Neil Tardella</cp:lastModifiedBy>
  <cp:revision>5</cp:revision>
  <dcterms:created xsi:type="dcterms:W3CDTF">2024-10-15T16:17:00Z</dcterms:created>
  <dcterms:modified xsi:type="dcterms:W3CDTF">2024-11-02T15:21:00Z</dcterms:modified>
</cp:coreProperties>
</file>